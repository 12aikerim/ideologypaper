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750CC" w14:textId="705C5F6D" w:rsidR="003D060C" w:rsidRPr="00C41B46" w:rsidRDefault="003D060C" w:rsidP="003D060C">
      <w:pPr>
        <w:pStyle w:val="gspp"/>
        <w:jc w:val="center"/>
        <w:rPr>
          <w:rFonts w:ascii="Times New Roman" w:hAnsi="Times New Roman" w:cs="Times New Roman"/>
          <w:sz w:val="28"/>
        </w:rPr>
      </w:pPr>
      <w:r w:rsidRPr="00C41B46">
        <w:rPr>
          <w:rFonts w:ascii="Times New Roman" w:hAnsi="Times New Roman" w:cs="Times New Roman"/>
          <w:sz w:val="28"/>
        </w:rPr>
        <w:t>The</w:t>
      </w:r>
      <w:r w:rsidR="00493250" w:rsidRPr="00C41B46">
        <w:rPr>
          <w:rFonts w:ascii="Times New Roman" w:hAnsi="Times New Roman" w:cs="Times New Roman"/>
          <w:sz w:val="28"/>
        </w:rPr>
        <w:t xml:space="preserve"> impact of state’s </w:t>
      </w:r>
      <w:r w:rsidR="00AD3A18" w:rsidRPr="00C41B46">
        <w:rPr>
          <w:rFonts w:ascii="Times New Roman" w:hAnsi="Times New Roman" w:cs="Times New Roman"/>
          <w:sz w:val="28"/>
        </w:rPr>
        <w:t xml:space="preserve">and </w:t>
      </w:r>
      <w:r w:rsidR="00B105D0">
        <w:rPr>
          <w:rFonts w:ascii="Times New Roman" w:hAnsi="Times New Roman" w:cs="Times New Roman"/>
          <w:sz w:val="28"/>
        </w:rPr>
        <w:t>citizen</w:t>
      </w:r>
      <w:bookmarkStart w:id="0" w:name="_GoBack"/>
      <w:bookmarkEnd w:id="0"/>
      <w:r w:rsidR="00AD3A18" w:rsidRPr="00C41B46">
        <w:rPr>
          <w:rFonts w:ascii="Times New Roman" w:hAnsi="Times New Roman" w:cs="Times New Roman"/>
          <w:sz w:val="28"/>
        </w:rPr>
        <w:t xml:space="preserve">’s </w:t>
      </w:r>
      <w:r w:rsidR="00493250" w:rsidRPr="00C41B46">
        <w:rPr>
          <w:rFonts w:ascii="Times New Roman" w:hAnsi="Times New Roman" w:cs="Times New Roman"/>
          <w:sz w:val="28"/>
        </w:rPr>
        <w:t xml:space="preserve">ideology on health insurance </w:t>
      </w:r>
      <w:commentRangeStart w:id="1"/>
      <w:r w:rsidR="00DD1363">
        <w:rPr>
          <w:rFonts w:ascii="Times New Roman" w:hAnsi="Times New Roman" w:cs="Times New Roman"/>
          <w:sz w:val="28"/>
        </w:rPr>
        <w:t>spending</w:t>
      </w:r>
      <w:commentRangeEnd w:id="1"/>
      <w:r w:rsidR="00B644F2">
        <w:rPr>
          <w:rStyle w:val="CommentReference"/>
          <w:rFonts w:asciiTheme="minorHAnsi" w:eastAsiaTheme="minorEastAsia" w:hAnsiTheme="minorHAnsi" w:cstheme="minorBidi"/>
          <w:color w:val="auto"/>
          <w:shd w:val="clear" w:color="auto" w:fill="auto"/>
        </w:rPr>
        <w:commentReference w:id="1"/>
      </w:r>
      <w:r w:rsidRPr="00C41B46">
        <w:rPr>
          <w:rFonts w:ascii="Times New Roman" w:hAnsi="Times New Roman" w:cs="Times New Roman"/>
          <w:sz w:val="28"/>
        </w:rPr>
        <w:t xml:space="preserve"> </w:t>
      </w:r>
    </w:p>
    <w:p w14:paraId="35A8E531" w14:textId="1EC9FB1D" w:rsidR="00AD3A18" w:rsidRPr="00C41B46" w:rsidRDefault="00AD3A18" w:rsidP="003D060C">
      <w:pPr>
        <w:pStyle w:val="gspp"/>
        <w:jc w:val="center"/>
        <w:rPr>
          <w:rFonts w:ascii="Times New Roman" w:hAnsi="Times New Roman" w:cs="Times New Roman"/>
          <w:sz w:val="21"/>
        </w:rPr>
      </w:pPr>
      <w:r w:rsidRPr="00C41B46">
        <w:rPr>
          <w:rFonts w:ascii="Times New Roman" w:hAnsi="Times New Roman" w:cs="Times New Roman"/>
          <w:sz w:val="21"/>
        </w:rPr>
        <w:t>Aikerim Orken</w:t>
      </w:r>
    </w:p>
    <w:p w14:paraId="51D9DDF6" w14:textId="2E250E5E" w:rsidR="001A09D5" w:rsidRPr="00C41B46" w:rsidRDefault="001A09D5" w:rsidP="003D060C">
      <w:pPr>
        <w:pStyle w:val="gspp"/>
        <w:jc w:val="center"/>
        <w:rPr>
          <w:rFonts w:ascii="Times New Roman" w:hAnsi="Times New Roman" w:cs="Times New Roman"/>
          <w:sz w:val="21"/>
        </w:rPr>
      </w:pPr>
      <w:r w:rsidRPr="00C41B46">
        <w:rPr>
          <w:rFonts w:ascii="Times New Roman" w:hAnsi="Times New Roman" w:cs="Times New Roman"/>
          <w:sz w:val="21"/>
        </w:rPr>
        <w:t>Nazarbayev University</w:t>
      </w:r>
    </w:p>
    <w:p w14:paraId="2B6D650A" w14:textId="45B35024" w:rsidR="00AD3A18" w:rsidRPr="00C41B46" w:rsidRDefault="00AD3A18" w:rsidP="003D060C">
      <w:pPr>
        <w:pStyle w:val="gspp"/>
        <w:jc w:val="center"/>
        <w:rPr>
          <w:rFonts w:ascii="Times New Roman" w:hAnsi="Times New Roman" w:cs="Times New Roman"/>
          <w:b/>
          <w:sz w:val="22"/>
        </w:rPr>
      </w:pPr>
      <w:r w:rsidRPr="00C41B46">
        <w:rPr>
          <w:rFonts w:ascii="Times New Roman" w:hAnsi="Times New Roman" w:cs="Times New Roman"/>
          <w:b/>
          <w:sz w:val="22"/>
        </w:rPr>
        <w:t>Abstract</w:t>
      </w:r>
    </w:p>
    <w:p w14:paraId="0B164F4C" w14:textId="0C034F37" w:rsidR="00AD3A18" w:rsidRPr="00C41B46" w:rsidRDefault="007266B0" w:rsidP="00797A27">
      <w:pPr>
        <w:pStyle w:val="gspp"/>
        <w:rPr>
          <w:rFonts w:ascii="Times New Roman" w:hAnsi="Times New Roman" w:cs="Times New Roman"/>
        </w:rPr>
      </w:pPr>
      <w:r w:rsidRPr="00C41B46">
        <w:rPr>
          <w:rFonts w:ascii="Times New Roman" w:hAnsi="Times New Roman" w:cs="Times New Roman"/>
        </w:rPr>
        <w:t>While ideology might have a strong influence on</w:t>
      </w:r>
      <w:r w:rsidR="002C79C2" w:rsidRPr="00C41B46">
        <w:rPr>
          <w:rFonts w:ascii="Times New Roman" w:hAnsi="Times New Roman" w:cs="Times New Roman"/>
        </w:rPr>
        <w:t xml:space="preserve"> citizen understanding of various socio-demographic phenomena</w:t>
      </w:r>
      <w:r w:rsidR="00797A27" w:rsidRPr="00C41B46">
        <w:rPr>
          <w:rFonts w:ascii="Times New Roman" w:hAnsi="Times New Roman" w:cs="Times New Roman"/>
        </w:rPr>
        <w:t xml:space="preserve">, such as gender roles, wealth distribution, ethics, and </w:t>
      </w:r>
      <w:r w:rsidR="00D80B3A" w:rsidRPr="00C41B46">
        <w:rPr>
          <w:rFonts w:ascii="Times New Roman" w:hAnsi="Times New Roman" w:cs="Times New Roman"/>
        </w:rPr>
        <w:t>inequality</w:t>
      </w:r>
      <w:r w:rsidR="00797A27" w:rsidRPr="00C41B46">
        <w:rPr>
          <w:rFonts w:ascii="Times New Roman" w:hAnsi="Times New Roman" w:cs="Times New Roman"/>
        </w:rPr>
        <w:t xml:space="preserve">, it is unclear how does the ideology </w:t>
      </w:r>
      <w:r w:rsidR="00423EDB" w:rsidRPr="00C41B46">
        <w:rPr>
          <w:rFonts w:ascii="Times New Roman" w:hAnsi="Times New Roman" w:cs="Times New Roman"/>
        </w:rPr>
        <w:t>correlate with other comp</w:t>
      </w:r>
      <w:r w:rsidR="00D80B3A" w:rsidRPr="00C41B46">
        <w:rPr>
          <w:rFonts w:ascii="Times New Roman" w:hAnsi="Times New Roman" w:cs="Times New Roman"/>
        </w:rPr>
        <w:t>licate factors such as healthcare insurance costs.</w:t>
      </w:r>
      <w:r w:rsidR="00797A27" w:rsidRPr="00C41B46">
        <w:rPr>
          <w:rFonts w:ascii="Times New Roman" w:hAnsi="Times New Roman" w:cs="Times New Roman"/>
        </w:rPr>
        <w:t xml:space="preserve"> </w:t>
      </w:r>
      <w:r w:rsidR="001A09D5" w:rsidRPr="00C41B46">
        <w:rPr>
          <w:rFonts w:ascii="Times New Roman" w:hAnsi="Times New Roman" w:cs="Times New Roman"/>
        </w:rPr>
        <w:t xml:space="preserve">The </w:t>
      </w:r>
      <w:r w:rsidR="007D4193" w:rsidRPr="00C41B46">
        <w:rPr>
          <w:rFonts w:ascii="Times New Roman" w:hAnsi="Times New Roman" w:cs="Times New Roman"/>
        </w:rPr>
        <w:t xml:space="preserve">polarization of the US’ society </w:t>
      </w:r>
      <w:r w:rsidR="002B0B18" w:rsidRPr="00C41B46">
        <w:rPr>
          <w:rFonts w:ascii="Times New Roman" w:hAnsi="Times New Roman" w:cs="Times New Roman"/>
        </w:rPr>
        <w:t xml:space="preserve">brings an interesting case to investigate whether states’ or personal ideological views affect the costs associated with the </w:t>
      </w:r>
      <w:r w:rsidR="00230A58" w:rsidRPr="00C41B46">
        <w:rPr>
          <w:rFonts w:ascii="Times New Roman" w:hAnsi="Times New Roman" w:cs="Times New Roman"/>
        </w:rPr>
        <w:t xml:space="preserve">health insurance through the exchanges. </w:t>
      </w:r>
      <w:r w:rsidR="00A07026" w:rsidRPr="00C41B46">
        <w:rPr>
          <w:rFonts w:ascii="Times New Roman" w:hAnsi="Times New Roman" w:cs="Times New Roman"/>
        </w:rPr>
        <w:t xml:space="preserve">In this paper, I focused on the </w:t>
      </w:r>
      <w:r w:rsidR="00393B7A" w:rsidRPr="00C41B46">
        <w:rPr>
          <w:rFonts w:ascii="Times New Roman" w:hAnsi="Times New Roman" w:cs="Times New Roman"/>
        </w:rPr>
        <w:t xml:space="preserve">relationship of </w:t>
      </w:r>
      <w:r w:rsidR="00F80D0F" w:rsidRPr="00C41B46">
        <w:rPr>
          <w:rFonts w:ascii="Times New Roman" w:hAnsi="Times New Roman" w:cs="Times New Roman"/>
        </w:rPr>
        <w:t>ideological divide of the states and their citizens’ out-of-pocket spending on a healthcare</w:t>
      </w:r>
      <w:r w:rsidR="00F4514B" w:rsidRPr="00C41B46">
        <w:rPr>
          <w:rFonts w:ascii="Times New Roman" w:hAnsi="Times New Roman" w:cs="Times New Roman"/>
        </w:rPr>
        <w:t xml:space="preserve">. The </w:t>
      </w:r>
      <w:r w:rsidR="006923F2" w:rsidRPr="00C41B46">
        <w:rPr>
          <w:rFonts w:ascii="Times New Roman" w:hAnsi="Times New Roman" w:cs="Times New Roman"/>
        </w:rPr>
        <w:t>guiding research question</w:t>
      </w:r>
      <w:r w:rsidR="00217274">
        <w:rPr>
          <w:rFonts w:ascii="Times New Roman" w:hAnsi="Times New Roman" w:cs="Times New Roman"/>
        </w:rPr>
        <w:t>s</w:t>
      </w:r>
      <w:r w:rsidR="006923F2" w:rsidRPr="00C41B46">
        <w:rPr>
          <w:rFonts w:ascii="Times New Roman" w:hAnsi="Times New Roman" w:cs="Times New Roman"/>
        </w:rPr>
        <w:t xml:space="preserve"> can be formulated as </w:t>
      </w:r>
      <w:r w:rsidR="00217274">
        <w:rPr>
          <w:rFonts w:ascii="Times New Roman" w:hAnsi="Times New Roman" w:cs="Times New Roman"/>
        </w:rPr>
        <w:t>1)</w:t>
      </w:r>
      <w:ins w:id="2" w:author="Hyesong Ha" w:date="2020-05-26T13:18:00Z">
        <w:r w:rsidR="0004249C">
          <w:rPr>
            <w:rFonts w:ascii="Times New Roman" w:hAnsi="Times New Roman" w:cs="Times New Roman"/>
          </w:rPr>
          <w:t xml:space="preserve"> </w:t>
        </w:r>
      </w:ins>
      <w:r w:rsidR="006923F2" w:rsidRPr="00C41B46">
        <w:rPr>
          <w:rFonts w:ascii="Times New Roman" w:hAnsi="Times New Roman" w:cs="Times New Roman"/>
        </w:rPr>
        <w:t>How is state’s and citizen’s ideology connected to household spending on a healthcare insurance?</w:t>
      </w:r>
      <w:r w:rsidR="00217274">
        <w:rPr>
          <w:rFonts w:ascii="Times New Roman" w:hAnsi="Times New Roman" w:cs="Times New Roman"/>
        </w:rPr>
        <w:t xml:space="preserve"> 2) Does the state’s ideology reflect in household out-of-pocket spending</w:t>
      </w:r>
      <w:r w:rsidR="003C63A5">
        <w:rPr>
          <w:rFonts w:ascii="Times New Roman" w:hAnsi="Times New Roman" w:cs="Times New Roman"/>
        </w:rPr>
        <w:t xml:space="preserve"> in healthcare</w:t>
      </w:r>
      <w:r w:rsidR="006923F2" w:rsidRPr="00C41B46">
        <w:rPr>
          <w:rFonts w:ascii="Times New Roman" w:hAnsi="Times New Roman" w:cs="Times New Roman"/>
        </w:rPr>
        <w:t xml:space="preserve"> </w:t>
      </w:r>
      <w:r w:rsidR="00393B7A" w:rsidRPr="00C41B46">
        <w:rPr>
          <w:rFonts w:ascii="Times New Roman" w:hAnsi="Times New Roman" w:cs="Times New Roman"/>
        </w:rPr>
        <w:t xml:space="preserve">and tested </w:t>
      </w:r>
      <w:r w:rsidR="006923F2" w:rsidRPr="00C41B46">
        <w:rPr>
          <w:rFonts w:ascii="Times New Roman" w:hAnsi="Times New Roman" w:cs="Times New Roman"/>
        </w:rPr>
        <w:t xml:space="preserve">via </w:t>
      </w:r>
      <w:r w:rsidR="00393B7A" w:rsidRPr="00C41B46">
        <w:rPr>
          <w:rFonts w:ascii="Times New Roman" w:hAnsi="Times New Roman" w:cs="Times New Roman"/>
        </w:rPr>
        <w:t xml:space="preserve">the hypotheses: H1) </w:t>
      </w:r>
      <w:r w:rsidR="00393B7A" w:rsidRPr="0004249C">
        <w:rPr>
          <w:rFonts w:ascii="Times New Roman" w:hAnsi="Times New Roman" w:cs="Times New Roman"/>
          <w:highlight w:val="yellow"/>
          <w:rPrChange w:id="3" w:author="Hyesong Ha" w:date="2020-05-26T13:21:00Z">
            <w:rPr>
              <w:rFonts w:ascii="Times New Roman" w:hAnsi="Times New Roman" w:cs="Times New Roman"/>
            </w:rPr>
          </w:rPrChange>
        </w:rPr>
        <w:t xml:space="preserve">as </w:t>
      </w:r>
      <w:r w:rsidR="00BC184A" w:rsidRPr="0004249C">
        <w:rPr>
          <w:rFonts w:ascii="Times New Roman" w:hAnsi="Times New Roman" w:cs="Times New Roman"/>
          <w:highlight w:val="yellow"/>
          <w:rPrChange w:id="4" w:author="Hyesong Ha" w:date="2020-05-26T13:21:00Z">
            <w:rPr>
              <w:rFonts w:ascii="Times New Roman" w:hAnsi="Times New Roman" w:cs="Times New Roman"/>
            </w:rPr>
          </w:rPrChange>
        </w:rPr>
        <w:t xml:space="preserve">the </w:t>
      </w:r>
      <w:r w:rsidR="00393B7A" w:rsidRPr="0004249C">
        <w:rPr>
          <w:rFonts w:ascii="Times New Roman" w:hAnsi="Times New Roman" w:cs="Times New Roman"/>
          <w:highlight w:val="yellow"/>
          <w:rPrChange w:id="5" w:author="Hyesong Ha" w:date="2020-05-26T13:21:00Z">
            <w:rPr>
              <w:rFonts w:ascii="Times New Roman" w:hAnsi="Times New Roman" w:cs="Times New Roman"/>
            </w:rPr>
          </w:rPrChange>
        </w:rPr>
        <w:t>ideology shifts</w:t>
      </w:r>
      <w:r w:rsidR="00F80D0F" w:rsidRPr="0004249C">
        <w:rPr>
          <w:rFonts w:ascii="Times New Roman" w:hAnsi="Times New Roman" w:cs="Times New Roman"/>
          <w:highlight w:val="yellow"/>
          <w:rPrChange w:id="6" w:author="Hyesong Ha" w:date="2020-05-26T13:21:00Z">
            <w:rPr>
              <w:rFonts w:ascii="Times New Roman" w:hAnsi="Times New Roman" w:cs="Times New Roman"/>
            </w:rPr>
          </w:rPrChange>
        </w:rPr>
        <w:t xml:space="preserve"> </w:t>
      </w:r>
      <w:r w:rsidR="00393B7A" w:rsidRPr="0004249C">
        <w:rPr>
          <w:rFonts w:ascii="Times New Roman" w:hAnsi="Times New Roman" w:cs="Times New Roman"/>
          <w:highlight w:val="yellow"/>
          <w:rPrChange w:id="7" w:author="Hyesong Ha" w:date="2020-05-26T13:21:00Z">
            <w:rPr>
              <w:rFonts w:ascii="Times New Roman" w:hAnsi="Times New Roman" w:cs="Times New Roman"/>
            </w:rPr>
          </w:rPrChange>
        </w:rPr>
        <w:t>from liberal to conservative</w:t>
      </w:r>
      <w:r w:rsidR="00312EAF" w:rsidRPr="0004249C">
        <w:rPr>
          <w:rFonts w:ascii="Times New Roman" w:hAnsi="Times New Roman" w:cs="Times New Roman"/>
          <w:highlight w:val="yellow"/>
          <w:rPrChange w:id="8" w:author="Hyesong Ha" w:date="2020-05-26T13:21:00Z">
            <w:rPr>
              <w:rFonts w:ascii="Times New Roman" w:hAnsi="Times New Roman" w:cs="Times New Roman"/>
            </w:rPr>
          </w:rPrChange>
        </w:rPr>
        <w:t xml:space="preserve"> wing</w:t>
      </w:r>
      <w:r w:rsidR="003C63A5" w:rsidRPr="0004249C">
        <w:rPr>
          <w:rFonts w:ascii="Times New Roman" w:hAnsi="Times New Roman" w:cs="Times New Roman"/>
          <w:highlight w:val="yellow"/>
          <w:rPrChange w:id="9" w:author="Hyesong Ha" w:date="2020-05-26T13:21:00Z">
            <w:rPr>
              <w:rFonts w:ascii="Times New Roman" w:hAnsi="Times New Roman" w:cs="Times New Roman"/>
            </w:rPr>
          </w:rPrChange>
        </w:rPr>
        <w:t>,</w:t>
      </w:r>
      <w:r w:rsidR="00393B7A" w:rsidRPr="0004249C">
        <w:rPr>
          <w:rFonts w:ascii="Times New Roman" w:hAnsi="Times New Roman" w:cs="Times New Roman"/>
          <w:highlight w:val="yellow"/>
          <w:rPrChange w:id="10" w:author="Hyesong Ha" w:date="2020-05-26T13:21:00Z">
            <w:rPr>
              <w:rFonts w:ascii="Times New Roman" w:hAnsi="Times New Roman" w:cs="Times New Roman"/>
            </w:rPr>
          </w:rPrChange>
        </w:rPr>
        <w:t xml:space="preserve"> </w:t>
      </w:r>
      <w:r w:rsidR="00566CE4" w:rsidRPr="0004249C">
        <w:rPr>
          <w:rFonts w:ascii="Times New Roman" w:hAnsi="Times New Roman" w:cs="Times New Roman"/>
          <w:highlight w:val="yellow"/>
          <w:rPrChange w:id="11" w:author="Hyesong Ha" w:date="2020-05-26T13:21:00Z">
            <w:rPr>
              <w:rFonts w:ascii="Times New Roman" w:hAnsi="Times New Roman" w:cs="Times New Roman"/>
            </w:rPr>
          </w:rPrChange>
        </w:rPr>
        <w:t>out-of-po</w:t>
      </w:r>
      <w:r w:rsidR="00BC184A" w:rsidRPr="0004249C">
        <w:rPr>
          <w:rFonts w:ascii="Times New Roman" w:hAnsi="Times New Roman" w:cs="Times New Roman"/>
          <w:highlight w:val="yellow"/>
          <w:rPrChange w:id="12" w:author="Hyesong Ha" w:date="2020-05-26T13:21:00Z">
            <w:rPr>
              <w:rFonts w:ascii="Times New Roman" w:hAnsi="Times New Roman" w:cs="Times New Roman"/>
            </w:rPr>
          </w:rPrChange>
        </w:rPr>
        <w:t>cket spending on a healthcare in</w:t>
      </w:r>
      <w:r w:rsidR="00566CE4" w:rsidRPr="0004249C">
        <w:rPr>
          <w:rFonts w:ascii="Times New Roman" w:hAnsi="Times New Roman" w:cs="Times New Roman"/>
          <w:highlight w:val="yellow"/>
          <w:rPrChange w:id="13" w:author="Hyesong Ha" w:date="2020-05-26T13:21:00Z">
            <w:rPr>
              <w:rFonts w:ascii="Times New Roman" w:hAnsi="Times New Roman" w:cs="Times New Roman"/>
            </w:rPr>
          </w:rPrChange>
        </w:rPr>
        <w:t xml:space="preserve">creases; H2) </w:t>
      </w:r>
      <w:r w:rsidR="00E64DA8" w:rsidRPr="0004249C">
        <w:rPr>
          <w:rFonts w:ascii="Times New Roman" w:hAnsi="Times New Roman" w:cs="Times New Roman"/>
          <w:highlight w:val="yellow"/>
          <w:rPrChange w:id="14" w:author="Hyesong Ha" w:date="2020-05-26T13:21:00Z">
            <w:rPr>
              <w:rFonts w:ascii="Times New Roman" w:hAnsi="Times New Roman" w:cs="Times New Roman"/>
            </w:rPr>
          </w:rPrChange>
        </w:rPr>
        <w:t>as state’s citizen’s ideology shifts from liberal to conservative wing</w:t>
      </w:r>
      <w:r w:rsidR="003C63A5" w:rsidRPr="0004249C">
        <w:rPr>
          <w:rFonts w:ascii="Times New Roman" w:hAnsi="Times New Roman" w:cs="Times New Roman"/>
          <w:highlight w:val="yellow"/>
          <w:rPrChange w:id="15" w:author="Hyesong Ha" w:date="2020-05-26T13:21:00Z">
            <w:rPr>
              <w:rFonts w:ascii="Times New Roman" w:hAnsi="Times New Roman" w:cs="Times New Roman"/>
            </w:rPr>
          </w:rPrChange>
        </w:rPr>
        <w:t>,</w:t>
      </w:r>
      <w:r w:rsidR="00E64DA8" w:rsidRPr="0004249C">
        <w:rPr>
          <w:rFonts w:ascii="Times New Roman" w:hAnsi="Times New Roman" w:cs="Times New Roman"/>
          <w:highlight w:val="yellow"/>
          <w:rPrChange w:id="16" w:author="Hyesong Ha" w:date="2020-05-26T13:21:00Z">
            <w:rPr>
              <w:rFonts w:ascii="Times New Roman" w:hAnsi="Times New Roman" w:cs="Times New Roman"/>
            </w:rPr>
          </w:rPrChange>
        </w:rPr>
        <w:t xml:space="preserve"> out-of-pocket spe</w:t>
      </w:r>
      <w:r w:rsidR="003C63A5" w:rsidRPr="0004249C">
        <w:rPr>
          <w:rFonts w:ascii="Times New Roman" w:hAnsi="Times New Roman" w:cs="Times New Roman"/>
          <w:highlight w:val="yellow"/>
          <w:rPrChange w:id="17" w:author="Hyesong Ha" w:date="2020-05-26T13:21:00Z">
            <w:rPr>
              <w:rFonts w:ascii="Times New Roman" w:hAnsi="Times New Roman" w:cs="Times New Roman"/>
            </w:rPr>
          </w:rPrChange>
        </w:rPr>
        <w:t>nding on a healthcare decreases</w:t>
      </w:r>
      <w:r w:rsidR="004448F7" w:rsidRPr="00C41B46">
        <w:rPr>
          <w:rFonts w:ascii="Times New Roman" w:hAnsi="Times New Roman" w:cs="Times New Roman"/>
        </w:rPr>
        <w:t xml:space="preserve">. </w:t>
      </w:r>
      <w:r w:rsidR="007A55D2" w:rsidRPr="00C41B46">
        <w:rPr>
          <w:rFonts w:ascii="Times New Roman" w:hAnsi="Times New Roman" w:cs="Times New Roman"/>
        </w:rPr>
        <w:t xml:space="preserve">The data on healthcare insurance marketplace </w:t>
      </w:r>
      <w:r w:rsidR="004A40A7" w:rsidRPr="00C41B46">
        <w:rPr>
          <w:rFonts w:ascii="Times New Roman" w:hAnsi="Times New Roman" w:cs="Times New Roman"/>
        </w:rPr>
        <w:t xml:space="preserve">on health and dental plans for the period of 2014 to 2016 from the US Department of Health and Social Services was used on par with </w:t>
      </w:r>
      <w:r w:rsidR="00194EA7" w:rsidRPr="00C41B46">
        <w:rPr>
          <w:rFonts w:ascii="Times New Roman" w:hAnsi="Times New Roman" w:cs="Times New Roman"/>
        </w:rPr>
        <w:t>the Measures of Citizen and</w:t>
      </w:r>
      <w:r w:rsidR="00EF7CD1" w:rsidRPr="00C41B46">
        <w:rPr>
          <w:rFonts w:ascii="Times New Roman" w:hAnsi="Times New Roman" w:cs="Times New Roman"/>
        </w:rPr>
        <w:t xml:space="preserve"> Government Ideology by Richard C. Fording at </w:t>
      </w:r>
      <w:r w:rsidR="003B59AF" w:rsidRPr="00C41B46">
        <w:rPr>
          <w:rStyle w:val="Hyperlink"/>
          <w:rFonts w:ascii="Times New Roman" w:hAnsi="Times New Roman" w:cs="Times New Roman"/>
        </w:rPr>
        <w:t xml:space="preserve">www. </w:t>
      </w:r>
      <w:hyperlink r:id="rId10" w:history="1">
        <w:r w:rsidR="003B59AF" w:rsidRPr="00C41B46">
          <w:rPr>
            <w:rStyle w:val="Hyperlink"/>
            <w:rFonts w:ascii="Times New Roman" w:hAnsi="Times New Roman" w:cs="Times New Roman"/>
          </w:rPr>
          <w:t>rcfording.com/state-ideology-data/</w:t>
        </w:r>
      </w:hyperlink>
      <w:r w:rsidR="003B59AF" w:rsidRPr="00C41B46">
        <w:rPr>
          <w:rFonts w:ascii="Times New Roman" w:hAnsi="Times New Roman" w:cs="Times New Roman"/>
        </w:rPr>
        <w:t xml:space="preserve"> </w:t>
      </w:r>
    </w:p>
    <w:p w14:paraId="6B177650" w14:textId="77777777" w:rsidR="0060546A" w:rsidRPr="00C41B46" w:rsidRDefault="0060546A" w:rsidP="002E639D">
      <w:pPr>
        <w:pStyle w:val="gspp"/>
        <w:rPr>
          <w:rFonts w:ascii="Times New Roman" w:hAnsi="Times New Roman" w:cs="Times New Roman"/>
          <w:b/>
        </w:rPr>
      </w:pPr>
    </w:p>
    <w:p w14:paraId="7E22CEE6" w14:textId="77777777" w:rsidR="0060546A" w:rsidRPr="00C41B46" w:rsidRDefault="0060546A" w:rsidP="002E639D">
      <w:pPr>
        <w:pStyle w:val="gspp"/>
        <w:rPr>
          <w:rFonts w:ascii="Times New Roman" w:hAnsi="Times New Roman" w:cs="Times New Roman"/>
          <w:b/>
        </w:rPr>
      </w:pPr>
    </w:p>
    <w:p w14:paraId="186846DE" w14:textId="77777777" w:rsidR="0060546A" w:rsidRPr="00C41B46" w:rsidRDefault="0060546A" w:rsidP="002E639D">
      <w:pPr>
        <w:pStyle w:val="gspp"/>
        <w:rPr>
          <w:rFonts w:ascii="Times New Roman" w:hAnsi="Times New Roman" w:cs="Times New Roman"/>
          <w:b/>
        </w:rPr>
      </w:pPr>
    </w:p>
    <w:p w14:paraId="7373691E" w14:textId="77777777" w:rsidR="0060546A" w:rsidRPr="00C41B46" w:rsidRDefault="0060546A" w:rsidP="002E639D">
      <w:pPr>
        <w:pStyle w:val="gspp"/>
        <w:rPr>
          <w:rFonts w:ascii="Times New Roman" w:hAnsi="Times New Roman" w:cs="Times New Roman"/>
          <w:b/>
        </w:rPr>
      </w:pPr>
    </w:p>
    <w:p w14:paraId="2D94A620" w14:textId="77777777" w:rsidR="0060546A" w:rsidRPr="00C41B46" w:rsidRDefault="0060546A" w:rsidP="002E639D">
      <w:pPr>
        <w:pStyle w:val="gspp"/>
        <w:rPr>
          <w:rFonts w:ascii="Times New Roman" w:hAnsi="Times New Roman" w:cs="Times New Roman"/>
          <w:b/>
        </w:rPr>
      </w:pPr>
    </w:p>
    <w:p w14:paraId="3AB5E7C7" w14:textId="77777777" w:rsidR="0060546A" w:rsidRPr="00C41B46" w:rsidRDefault="0060546A" w:rsidP="002E639D">
      <w:pPr>
        <w:pStyle w:val="gspp"/>
        <w:rPr>
          <w:rFonts w:ascii="Times New Roman" w:hAnsi="Times New Roman" w:cs="Times New Roman"/>
          <w:b/>
        </w:rPr>
      </w:pPr>
    </w:p>
    <w:p w14:paraId="6F898213" w14:textId="77777777" w:rsidR="0060546A" w:rsidRPr="00C41B46" w:rsidRDefault="0060546A" w:rsidP="002E639D">
      <w:pPr>
        <w:pStyle w:val="gspp"/>
        <w:rPr>
          <w:rFonts w:ascii="Times New Roman" w:hAnsi="Times New Roman" w:cs="Times New Roman"/>
          <w:b/>
        </w:rPr>
      </w:pPr>
    </w:p>
    <w:p w14:paraId="0950095E" w14:textId="77777777" w:rsidR="0060546A" w:rsidRPr="00C41B46" w:rsidRDefault="0060546A" w:rsidP="002E639D">
      <w:pPr>
        <w:pStyle w:val="gspp"/>
        <w:rPr>
          <w:rFonts w:ascii="Times New Roman" w:hAnsi="Times New Roman" w:cs="Times New Roman"/>
          <w:b/>
        </w:rPr>
      </w:pPr>
    </w:p>
    <w:p w14:paraId="5E84155E" w14:textId="77777777" w:rsidR="0060546A" w:rsidRPr="00C41B46" w:rsidRDefault="0060546A" w:rsidP="002E639D">
      <w:pPr>
        <w:pStyle w:val="gspp"/>
        <w:rPr>
          <w:rFonts w:ascii="Times New Roman" w:hAnsi="Times New Roman" w:cs="Times New Roman"/>
          <w:b/>
        </w:rPr>
      </w:pPr>
    </w:p>
    <w:p w14:paraId="0C349629" w14:textId="77777777" w:rsidR="0060546A" w:rsidRPr="00C41B46" w:rsidRDefault="0060546A" w:rsidP="002E639D">
      <w:pPr>
        <w:pStyle w:val="gspp"/>
        <w:rPr>
          <w:rFonts w:ascii="Times New Roman" w:hAnsi="Times New Roman" w:cs="Times New Roman"/>
          <w:b/>
        </w:rPr>
      </w:pPr>
    </w:p>
    <w:p w14:paraId="587162A8" w14:textId="77777777" w:rsidR="0060546A" w:rsidRPr="00C41B46" w:rsidRDefault="0060546A" w:rsidP="002E639D">
      <w:pPr>
        <w:pStyle w:val="gspp"/>
        <w:rPr>
          <w:rFonts w:ascii="Times New Roman" w:hAnsi="Times New Roman" w:cs="Times New Roman"/>
          <w:b/>
        </w:rPr>
      </w:pPr>
    </w:p>
    <w:p w14:paraId="10E2B6FA" w14:textId="77777777" w:rsidR="0060546A" w:rsidRPr="00C41B46" w:rsidRDefault="0060546A" w:rsidP="002E639D">
      <w:pPr>
        <w:pStyle w:val="gspp"/>
        <w:rPr>
          <w:rFonts w:ascii="Times New Roman" w:hAnsi="Times New Roman" w:cs="Times New Roman"/>
          <w:b/>
        </w:rPr>
      </w:pPr>
    </w:p>
    <w:p w14:paraId="64925688" w14:textId="77777777" w:rsidR="0060546A" w:rsidRPr="00C41B46" w:rsidRDefault="0060546A" w:rsidP="002E639D">
      <w:pPr>
        <w:pStyle w:val="gspp"/>
        <w:rPr>
          <w:rFonts w:ascii="Times New Roman" w:hAnsi="Times New Roman" w:cs="Times New Roman"/>
          <w:b/>
        </w:rPr>
      </w:pPr>
    </w:p>
    <w:p w14:paraId="5D0E84B5" w14:textId="77777777" w:rsidR="0060546A" w:rsidRPr="00C41B46" w:rsidRDefault="0060546A" w:rsidP="002E639D">
      <w:pPr>
        <w:pStyle w:val="gspp"/>
        <w:rPr>
          <w:rFonts w:ascii="Times New Roman" w:hAnsi="Times New Roman" w:cs="Times New Roman"/>
          <w:b/>
        </w:rPr>
      </w:pPr>
    </w:p>
    <w:p w14:paraId="51BC7503" w14:textId="77777777" w:rsidR="0060546A" w:rsidRPr="00C41B46" w:rsidRDefault="0060546A" w:rsidP="002E639D">
      <w:pPr>
        <w:pStyle w:val="gspp"/>
        <w:rPr>
          <w:rFonts w:ascii="Times New Roman" w:hAnsi="Times New Roman" w:cs="Times New Roman"/>
          <w:b/>
        </w:rPr>
      </w:pPr>
    </w:p>
    <w:p w14:paraId="59D978B3" w14:textId="06F84099" w:rsidR="00E73E43" w:rsidRPr="00C41B46" w:rsidRDefault="00E73E43" w:rsidP="002E639D">
      <w:pPr>
        <w:pStyle w:val="gspp"/>
        <w:rPr>
          <w:rFonts w:ascii="Times New Roman" w:hAnsi="Times New Roman" w:cs="Times New Roman"/>
          <w:b/>
          <w:sz w:val="22"/>
        </w:rPr>
      </w:pPr>
      <w:r w:rsidRPr="00C41B46">
        <w:rPr>
          <w:rFonts w:ascii="Times New Roman" w:hAnsi="Times New Roman" w:cs="Times New Roman"/>
          <w:b/>
          <w:sz w:val="22"/>
        </w:rPr>
        <w:lastRenderedPageBreak/>
        <w:t>Introduction</w:t>
      </w:r>
    </w:p>
    <w:p w14:paraId="30939FFD" w14:textId="634D32D1" w:rsidR="00873D29" w:rsidRPr="00C41B46" w:rsidRDefault="00A07026" w:rsidP="002E639D">
      <w:pPr>
        <w:pStyle w:val="gspp"/>
        <w:rPr>
          <w:rFonts w:ascii="Times New Roman" w:hAnsi="Times New Roman" w:cs="Times New Roman"/>
        </w:rPr>
      </w:pPr>
      <w:r w:rsidRPr="00C41B46">
        <w:rPr>
          <w:rFonts w:ascii="Times New Roman" w:hAnsi="Times New Roman" w:cs="Times New Roman"/>
        </w:rPr>
        <w:t xml:space="preserve">Debates on presidential elections </w:t>
      </w:r>
      <w:r w:rsidR="002E639D" w:rsidRPr="00C41B46">
        <w:rPr>
          <w:rFonts w:ascii="Times New Roman" w:hAnsi="Times New Roman" w:cs="Times New Roman"/>
        </w:rPr>
        <w:t>The United States being a country with federal presidential structure of government fosters the variations in ideologies across the states. While many socio-economic aspects of citizens’ life are affected by demographic features such as GDP, age, gender proportion, unemployment, etc. the differences whether one holds to conservative or liberal views also show their impact on individuals’ lives. This paper addresses the issue regarding how well does the ideological preference determine overall performance and quality of the healthcare insurance system. To put in a lаymаn’s term, I investigate the correlation between the conservative ideology and worse health insurance through the exchanges in the United states. Despite the fact that</w:t>
      </w:r>
      <w:r w:rsidR="003D060C" w:rsidRPr="00C41B46">
        <w:rPr>
          <w:rFonts w:ascii="Times New Roman" w:hAnsi="Times New Roman" w:cs="Times New Roman"/>
        </w:rPr>
        <w:t xml:space="preserve"> the definition of “</w:t>
      </w:r>
      <w:r w:rsidR="002E639D" w:rsidRPr="00C41B46">
        <w:rPr>
          <w:rFonts w:ascii="Times New Roman" w:hAnsi="Times New Roman" w:cs="Times New Roman"/>
        </w:rPr>
        <w:t>better</w:t>
      </w:r>
      <w:r w:rsidR="003D060C" w:rsidRPr="00C41B46">
        <w:rPr>
          <w:rFonts w:ascii="Times New Roman" w:hAnsi="Times New Roman" w:cs="Times New Roman"/>
        </w:rPr>
        <w:t>”</w:t>
      </w:r>
      <w:r w:rsidR="002E639D" w:rsidRPr="00C41B46">
        <w:rPr>
          <w:rFonts w:ascii="Times New Roman" w:hAnsi="Times New Roman" w:cs="Times New Roman"/>
        </w:rPr>
        <w:t xml:space="preserve"> or </w:t>
      </w:r>
      <w:r w:rsidR="003D060C" w:rsidRPr="00C41B46">
        <w:rPr>
          <w:rFonts w:ascii="Times New Roman" w:hAnsi="Times New Roman" w:cs="Times New Roman"/>
        </w:rPr>
        <w:t>“</w:t>
      </w:r>
      <w:r w:rsidR="002E639D" w:rsidRPr="00C41B46">
        <w:rPr>
          <w:rFonts w:ascii="Times New Roman" w:hAnsi="Times New Roman" w:cs="Times New Roman"/>
        </w:rPr>
        <w:t>worse</w:t>
      </w:r>
      <w:r w:rsidR="003D060C" w:rsidRPr="00C41B46">
        <w:rPr>
          <w:rFonts w:ascii="Times New Roman" w:hAnsi="Times New Roman" w:cs="Times New Roman"/>
        </w:rPr>
        <w:t>”</w:t>
      </w:r>
      <w:r w:rsidR="002E639D" w:rsidRPr="00C41B46">
        <w:rPr>
          <w:rFonts w:ascii="Times New Roman" w:hAnsi="Times New Roman" w:cs="Times New Roman"/>
        </w:rPr>
        <w:t xml:space="preserve"> insurance is subjective and can not be stated directly</w:t>
      </w:r>
      <w:r w:rsidR="003D060C" w:rsidRPr="00C41B46">
        <w:rPr>
          <w:rFonts w:ascii="Times New Roman" w:hAnsi="Times New Roman" w:cs="Times New Roman"/>
        </w:rPr>
        <w:t>,</w:t>
      </w:r>
      <w:r w:rsidR="00873D29" w:rsidRPr="00C41B46">
        <w:rPr>
          <w:rFonts w:ascii="Times New Roman" w:hAnsi="Times New Roman" w:cs="Times New Roman"/>
        </w:rPr>
        <w:t xml:space="preserve"> the following section</w:t>
      </w:r>
      <w:r w:rsidR="00476942" w:rsidRPr="00C41B46">
        <w:rPr>
          <w:rFonts w:ascii="Times New Roman" w:hAnsi="Times New Roman" w:cs="Times New Roman"/>
        </w:rPr>
        <w:t xml:space="preserve"> of literature review </w:t>
      </w:r>
      <w:r w:rsidR="002E639D" w:rsidRPr="00C41B46">
        <w:rPr>
          <w:rFonts w:ascii="Times New Roman" w:hAnsi="Times New Roman" w:cs="Times New Roman"/>
        </w:rPr>
        <w:t xml:space="preserve">will assist </w:t>
      </w:r>
      <w:r w:rsidR="003D060C" w:rsidRPr="00C41B46">
        <w:rPr>
          <w:rFonts w:ascii="Times New Roman" w:hAnsi="Times New Roman" w:cs="Times New Roman"/>
        </w:rPr>
        <w:t xml:space="preserve">me </w:t>
      </w:r>
      <w:r w:rsidR="002E639D" w:rsidRPr="00C41B46">
        <w:rPr>
          <w:rFonts w:ascii="Times New Roman" w:hAnsi="Times New Roman" w:cs="Times New Roman"/>
        </w:rPr>
        <w:t>to define what</w:t>
      </w:r>
      <w:r w:rsidR="003D060C" w:rsidRPr="00C41B46">
        <w:rPr>
          <w:rFonts w:ascii="Times New Roman" w:hAnsi="Times New Roman" w:cs="Times New Roman"/>
        </w:rPr>
        <w:t xml:space="preserve"> </w:t>
      </w:r>
      <w:r w:rsidR="002E639D" w:rsidRPr="00C41B46">
        <w:rPr>
          <w:rFonts w:ascii="Times New Roman" w:hAnsi="Times New Roman" w:cs="Times New Roman"/>
        </w:rPr>
        <w:t xml:space="preserve">is considered </w:t>
      </w:r>
      <w:r w:rsidR="00403ECA" w:rsidRPr="00C41B46">
        <w:rPr>
          <w:rFonts w:ascii="Times New Roman" w:hAnsi="Times New Roman" w:cs="Times New Roman"/>
        </w:rPr>
        <w:t>a” good</w:t>
      </w:r>
      <w:r w:rsidR="00E73E43" w:rsidRPr="00C41B46">
        <w:rPr>
          <w:rFonts w:ascii="Times New Roman" w:hAnsi="Times New Roman" w:cs="Times New Roman"/>
        </w:rPr>
        <w:t xml:space="preserve">” or </w:t>
      </w:r>
      <w:r w:rsidR="00EB09D8" w:rsidRPr="00C41B46">
        <w:rPr>
          <w:rFonts w:ascii="Times New Roman" w:hAnsi="Times New Roman" w:cs="Times New Roman"/>
        </w:rPr>
        <w:t>a “bad</w:t>
      </w:r>
      <w:r w:rsidR="002E639D" w:rsidRPr="00C41B46">
        <w:rPr>
          <w:rFonts w:ascii="Times New Roman" w:hAnsi="Times New Roman" w:cs="Times New Roman"/>
        </w:rPr>
        <w:t>” health insurance.</w:t>
      </w:r>
      <w:r w:rsidR="001265F5" w:rsidRPr="00C41B46">
        <w:rPr>
          <w:rFonts w:ascii="Times New Roman" w:hAnsi="Times New Roman" w:cs="Times New Roman"/>
        </w:rPr>
        <w:t xml:space="preserve"> Besides</w:t>
      </w:r>
      <w:r w:rsidR="00AD3A18" w:rsidRPr="00C41B46">
        <w:rPr>
          <w:rFonts w:ascii="Times New Roman" w:hAnsi="Times New Roman" w:cs="Times New Roman"/>
        </w:rPr>
        <w:t>,</w:t>
      </w:r>
      <w:r w:rsidR="001265F5" w:rsidRPr="00C41B46">
        <w:rPr>
          <w:rFonts w:ascii="Times New Roman" w:hAnsi="Times New Roman" w:cs="Times New Roman"/>
        </w:rPr>
        <w:t xml:space="preserve"> it will shed a light on current state of academic research on the relationship of political ideology to public health. </w:t>
      </w:r>
    </w:p>
    <w:p w14:paraId="2A6D8CBF" w14:textId="77777777" w:rsidR="00873D29" w:rsidRPr="00C41B46" w:rsidRDefault="00873D29" w:rsidP="002E639D">
      <w:pPr>
        <w:pStyle w:val="gspp"/>
        <w:rPr>
          <w:rFonts w:ascii="Times New Roman" w:hAnsi="Times New Roman" w:cs="Times New Roman"/>
          <w:b/>
          <w:sz w:val="22"/>
          <w:szCs w:val="22"/>
        </w:rPr>
      </w:pPr>
      <w:r w:rsidRPr="00C41B46">
        <w:rPr>
          <w:rFonts w:ascii="Times New Roman" w:hAnsi="Times New Roman" w:cs="Times New Roman"/>
          <w:b/>
          <w:sz w:val="22"/>
          <w:szCs w:val="22"/>
        </w:rPr>
        <w:t>Literature review</w:t>
      </w:r>
    </w:p>
    <w:p w14:paraId="47BD3B13" w14:textId="48F712F9" w:rsidR="00873D29" w:rsidRPr="00C41B46" w:rsidRDefault="00873D29" w:rsidP="002E639D">
      <w:pPr>
        <w:pStyle w:val="gspp"/>
        <w:rPr>
          <w:rFonts w:ascii="Times New Roman" w:hAnsi="Times New Roman" w:cs="Times New Roman"/>
        </w:rPr>
      </w:pPr>
      <w:r w:rsidRPr="00C41B46">
        <w:rPr>
          <w:rFonts w:ascii="Times New Roman" w:hAnsi="Times New Roman" w:cs="Times New Roman"/>
        </w:rPr>
        <w:t xml:space="preserve">The political aspects of public health have attracted the attention of academic and political circles only recently (Stewart,2005). Debates that policy making in the area of public health is closely associated with the institutional preferences and ideological inclinations of the state have emerged relatively new stream of academic discussions. Previous studies mostly concentrated in investigation </w:t>
      </w:r>
      <w:r w:rsidR="00467644" w:rsidRPr="00C41B46">
        <w:rPr>
          <w:rFonts w:ascii="Times New Roman" w:hAnsi="Times New Roman" w:cs="Times New Roman"/>
        </w:rPr>
        <w:t>of GDP per capita, age</w:t>
      </w:r>
      <w:r w:rsidRPr="00C41B46">
        <w:rPr>
          <w:rFonts w:ascii="Times New Roman" w:hAnsi="Times New Roman" w:cs="Times New Roman"/>
        </w:rPr>
        <w:t>, technological development, and health financing as a key determinants affecting the variance in the national spending on healthcare (Gerdtham and Jöns</w:t>
      </w:r>
      <w:r w:rsidR="00467644" w:rsidRPr="00C41B46">
        <w:rPr>
          <w:rFonts w:ascii="Times New Roman" w:hAnsi="Times New Roman" w:cs="Times New Roman"/>
        </w:rPr>
        <w:t>-son,2000). Focus on</w:t>
      </w:r>
      <w:r w:rsidRPr="00C41B46">
        <w:rPr>
          <w:rFonts w:ascii="Times New Roman" w:hAnsi="Times New Roman" w:cs="Times New Roman"/>
        </w:rPr>
        <w:t xml:space="preserve"> political ideology, driven by government or individual believes, as a factor affecting healthcare system became popular in recent decade</w:t>
      </w:r>
      <w:r w:rsidR="00875584" w:rsidRPr="00C41B46">
        <w:rPr>
          <w:rFonts w:ascii="Times New Roman" w:hAnsi="Times New Roman" w:cs="Times New Roman"/>
        </w:rPr>
        <w:t xml:space="preserve"> </w:t>
      </w:r>
      <w:r w:rsidRPr="00B33F64">
        <w:rPr>
          <w:rFonts w:ascii="Times New Roman" w:hAnsi="Times New Roman" w:cs="Times New Roman"/>
          <w:highlight w:val="yellow"/>
          <w:rPrChange w:id="18" w:author="Hyesong Ha" w:date="2020-05-10T15:30:00Z">
            <w:rPr>
              <w:rFonts w:ascii="Times New Roman" w:hAnsi="Times New Roman" w:cs="Times New Roman"/>
            </w:rPr>
          </w:rPrChange>
        </w:rPr>
        <w:t>(Bambra et al.,2005;</w:t>
      </w:r>
      <w:r w:rsidR="00875584" w:rsidRPr="00B33F64">
        <w:rPr>
          <w:rFonts w:ascii="Times New Roman" w:hAnsi="Times New Roman" w:cs="Times New Roman"/>
          <w:highlight w:val="yellow"/>
          <w:rPrChange w:id="19" w:author="Hyesong Ha" w:date="2020-05-10T15:30:00Z">
            <w:rPr>
              <w:rFonts w:ascii="Times New Roman" w:hAnsi="Times New Roman" w:cs="Times New Roman"/>
            </w:rPr>
          </w:rPrChange>
        </w:rPr>
        <w:t xml:space="preserve"> </w:t>
      </w:r>
      <w:r w:rsidRPr="00B33F64">
        <w:rPr>
          <w:rFonts w:ascii="Times New Roman" w:hAnsi="Times New Roman" w:cs="Times New Roman"/>
          <w:highlight w:val="yellow"/>
          <w:rPrChange w:id="20" w:author="Hyesong Ha" w:date="2020-05-10T15:30:00Z">
            <w:rPr>
              <w:rFonts w:ascii="Times New Roman" w:hAnsi="Times New Roman" w:cs="Times New Roman"/>
            </w:rPr>
          </w:rPrChange>
        </w:rPr>
        <w:t>Prinja,2010</w:t>
      </w:r>
      <w:r w:rsidRPr="00C41B46">
        <w:rPr>
          <w:rFonts w:ascii="Times New Roman" w:hAnsi="Times New Roman" w:cs="Times New Roman"/>
        </w:rPr>
        <w:t>).</w:t>
      </w:r>
      <w:r w:rsidR="00467644" w:rsidRPr="00C41B46">
        <w:rPr>
          <w:rFonts w:ascii="Times New Roman" w:hAnsi="Times New Roman" w:cs="Times New Roman"/>
        </w:rPr>
        <w:t xml:space="preserve"> </w:t>
      </w:r>
    </w:p>
    <w:p w14:paraId="1D906ECB" w14:textId="56D8E517" w:rsidR="00467644" w:rsidRPr="00C41B46" w:rsidRDefault="004454CD" w:rsidP="002E639D">
      <w:pPr>
        <w:pStyle w:val="gspp"/>
        <w:rPr>
          <w:rFonts w:ascii="Times New Roman" w:hAnsi="Times New Roman" w:cs="Times New Roman"/>
        </w:rPr>
      </w:pPr>
      <w:r w:rsidRPr="00C41B46">
        <w:rPr>
          <w:rFonts w:ascii="Times New Roman" w:hAnsi="Times New Roman" w:cs="Times New Roman"/>
        </w:rPr>
        <w:tab/>
      </w:r>
      <w:r w:rsidR="003771B5" w:rsidRPr="00C41B46">
        <w:rPr>
          <w:rFonts w:ascii="Times New Roman" w:hAnsi="Times New Roman" w:cs="Times New Roman"/>
        </w:rPr>
        <w:t xml:space="preserve">The American society </w:t>
      </w:r>
      <w:r w:rsidR="00A27F78" w:rsidRPr="00C41B46">
        <w:rPr>
          <w:rFonts w:ascii="Times New Roman" w:hAnsi="Times New Roman" w:cs="Times New Roman"/>
        </w:rPr>
        <w:t>has never been so polarized as it is today</w:t>
      </w:r>
      <w:r w:rsidR="00E33ED4" w:rsidRPr="00C41B46">
        <w:rPr>
          <w:rFonts w:ascii="Times New Roman" w:hAnsi="Times New Roman" w:cs="Times New Roman"/>
        </w:rPr>
        <w:t xml:space="preserve"> (Banerjee,2019)</w:t>
      </w:r>
      <w:r w:rsidR="00A27F78" w:rsidRPr="00C41B46">
        <w:rPr>
          <w:rFonts w:ascii="Times New Roman" w:hAnsi="Times New Roman" w:cs="Times New Roman"/>
        </w:rPr>
        <w:t xml:space="preserve">. </w:t>
      </w:r>
      <w:r w:rsidR="00143F4C" w:rsidRPr="00C41B46">
        <w:rPr>
          <w:rFonts w:ascii="Times New Roman" w:hAnsi="Times New Roman" w:cs="Times New Roman"/>
        </w:rPr>
        <w:t>Nowadays, hot-headed discussion of opposing wings reaches the levels of "high-decibel standing match", as compared by authors. The distinguishable feature of the current situation is that the views are polarized not only regarding the politics but also regarding the main social issues that are considered problematic and the set of actions to address them.</w:t>
      </w:r>
      <w:r w:rsidR="00006A3A" w:rsidRPr="00C41B46">
        <w:rPr>
          <w:rFonts w:ascii="Times New Roman" w:hAnsi="Times New Roman" w:cs="Times New Roman"/>
        </w:rPr>
        <w:t xml:space="preserve"> </w:t>
      </w:r>
      <w:r w:rsidR="00006A3A" w:rsidRPr="00B33F64">
        <w:rPr>
          <w:rFonts w:ascii="Times New Roman" w:hAnsi="Times New Roman" w:cs="Times New Roman"/>
          <w:highlight w:val="yellow"/>
          <w:rPrChange w:id="21" w:author="Hyesong Ha" w:date="2020-05-10T15:32:00Z">
            <w:rPr>
              <w:rFonts w:ascii="Times New Roman" w:hAnsi="Times New Roman" w:cs="Times New Roman"/>
            </w:rPr>
          </w:rPrChange>
        </w:rPr>
        <w:t>Recent studies (</w:t>
      </w:r>
      <w:r w:rsidR="00F45D2F" w:rsidRPr="00B33F64">
        <w:rPr>
          <w:rFonts w:ascii="Times New Roman" w:hAnsi="Times New Roman" w:cs="Times New Roman"/>
          <w:highlight w:val="yellow"/>
          <w:rPrChange w:id="22" w:author="Hyesong Ha" w:date="2020-05-10T15:32:00Z">
            <w:rPr>
              <w:rFonts w:ascii="Times New Roman" w:hAnsi="Times New Roman" w:cs="Times New Roman"/>
            </w:rPr>
          </w:rPrChange>
        </w:rPr>
        <w:t xml:space="preserve">Hawkins,2018) show that the core </w:t>
      </w:r>
      <w:r w:rsidR="00A06E39" w:rsidRPr="00B33F64">
        <w:rPr>
          <w:rFonts w:ascii="Times New Roman" w:hAnsi="Times New Roman" w:cs="Times New Roman"/>
          <w:highlight w:val="yellow"/>
          <w:rPrChange w:id="23" w:author="Hyesong Ha" w:date="2020-05-10T15:32:00Z">
            <w:rPr>
              <w:rFonts w:ascii="Times New Roman" w:hAnsi="Times New Roman" w:cs="Times New Roman"/>
            </w:rPr>
          </w:rPrChange>
        </w:rPr>
        <w:t>believes of individuals about gender roles or the source of success are better predictors of their political views rather than the income or demographic group they belong to</w:t>
      </w:r>
      <w:r w:rsidR="00A06E39" w:rsidRPr="00C41B46">
        <w:rPr>
          <w:rFonts w:ascii="Times New Roman" w:hAnsi="Times New Roman" w:cs="Times New Roman"/>
        </w:rPr>
        <w:t xml:space="preserve">. Therefore, they make a claim </w:t>
      </w:r>
      <w:r w:rsidR="00A06E39" w:rsidRPr="00B33F64">
        <w:rPr>
          <w:rFonts w:ascii="Times New Roman" w:hAnsi="Times New Roman" w:cs="Times New Roman"/>
          <w:u w:val="single"/>
          <w:rPrChange w:id="24" w:author="Hyesong Ha" w:date="2020-05-10T15:32:00Z">
            <w:rPr>
              <w:rFonts w:ascii="Times New Roman" w:hAnsi="Times New Roman" w:cs="Times New Roman"/>
            </w:rPr>
          </w:rPrChange>
        </w:rPr>
        <w:t>that an individual’s views on various policy issues greatly depend on the “affirmation of specific personal values” and not on actual facts or statistical data</w:t>
      </w:r>
      <w:r w:rsidR="00A06E39" w:rsidRPr="00C41B46">
        <w:rPr>
          <w:rFonts w:ascii="Times New Roman" w:hAnsi="Times New Roman" w:cs="Times New Roman"/>
        </w:rPr>
        <w:t xml:space="preserve">.  Those basic beliefs play a great role in shaping society’s understanding of major issues from immigration to trade, from inequality to taxes, </w:t>
      </w:r>
      <w:r w:rsidR="00DA6EEB" w:rsidRPr="00C41B46">
        <w:rPr>
          <w:rFonts w:ascii="Times New Roman" w:hAnsi="Times New Roman" w:cs="Times New Roman"/>
        </w:rPr>
        <w:t xml:space="preserve">from healthcare to wealth distribution, </w:t>
      </w:r>
      <w:r w:rsidR="00A06E39" w:rsidRPr="00C41B46">
        <w:rPr>
          <w:rFonts w:ascii="Times New Roman" w:hAnsi="Times New Roman" w:cs="Times New Roman"/>
        </w:rPr>
        <w:t>etc. Consequently, the opinions can be greatly influenced by distorted information and pump up speeches of political figures.</w:t>
      </w:r>
      <w:r w:rsidR="003352FF" w:rsidRPr="00C41B46">
        <w:rPr>
          <w:rFonts w:ascii="Times New Roman" w:hAnsi="Times New Roman" w:cs="Times New Roman"/>
        </w:rPr>
        <w:t xml:space="preserve"> </w:t>
      </w:r>
      <w:r w:rsidR="003352FF" w:rsidRPr="00B33F64">
        <w:rPr>
          <w:rFonts w:ascii="Times New Roman" w:hAnsi="Times New Roman" w:cs="Times New Roman"/>
          <w:u w:val="single"/>
          <w:rPrChange w:id="25" w:author="Hyesong Ha" w:date="2020-05-10T15:33:00Z">
            <w:rPr>
              <w:rFonts w:ascii="Times New Roman" w:hAnsi="Times New Roman" w:cs="Times New Roman"/>
            </w:rPr>
          </w:rPrChange>
        </w:rPr>
        <w:t xml:space="preserve">In turn, the opinions and ideological believes </w:t>
      </w:r>
      <w:r w:rsidR="00E73E43" w:rsidRPr="00B33F64">
        <w:rPr>
          <w:rFonts w:ascii="Times New Roman" w:hAnsi="Times New Roman" w:cs="Times New Roman"/>
          <w:u w:val="single"/>
          <w:rPrChange w:id="26" w:author="Hyesong Ha" w:date="2020-05-10T15:33:00Z">
            <w:rPr>
              <w:rFonts w:ascii="Times New Roman" w:hAnsi="Times New Roman" w:cs="Times New Roman"/>
            </w:rPr>
          </w:rPrChange>
        </w:rPr>
        <w:t>affect the way people behave or, for example, spend their income</w:t>
      </w:r>
      <w:r w:rsidR="00E73E43" w:rsidRPr="00C41B46">
        <w:rPr>
          <w:rFonts w:ascii="Times New Roman" w:hAnsi="Times New Roman" w:cs="Times New Roman"/>
        </w:rPr>
        <w:t xml:space="preserve">. </w:t>
      </w:r>
    </w:p>
    <w:p w14:paraId="1FE122B0" w14:textId="7DE6375E" w:rsidR="00834C44" w:rsidRDefault="00834C44" w:rsidP="00C41B46">
      <w:pPr>
        <w:pStyle w:val="gspp"/>
        <w:rPr>
          <w:rFonts w:ascii="Times New Roman" w:hAnsi="Times New Roman" w:cs="Times New Roman"/>
        </w:rPr>
      </w:pPr>
      <w:r w:rsidRPr="00C41B46">
        <w:rPr>
          <w:rFonts w:ascii="Times New Roman" w:hAnsi="Times New Roman" w:cs="Times New Roman"/>
        </w:rPr>
        <w:tab/>
        <w:t xml:space="preserve">The divide in opinions </w:t>
      </w:r>
      <w:r w:rsidR="00C41B46" w:rsidRPr="00C41B46">
        <w:rPr>
          <w:rFonts w:ascii="Times New Roman" w:hAnsi="Times New Roman" w:cs="Times New Roman"/>
        </w:rPr>
        <w:t>is also a common</w:t>
      </w:r>
      <w:r w:rsidR="00C41B46">
        <w:rPr>
          <w:rFonts w:ascii="Times New Roman" w:hAnsi="Times New Roman" w:cs="Times New Roman"/>
        </w:rPr>
        <w:t xml:space="preserve"> thing in </w:t>
      </w:r>
      <w:r w:rsidR="004651AA">
        <w:rPr>
          <w:rFonts w:ascii="Times New Roman" w:hAnsi="Times New Roman" w:cs="Times New Roman"/>
        </w:rPr>
        <w:t>healthcare expenditures</w:t>
      </w:r>
      <w:r w:rsidR="00C41B46" w:rsidRPr="00B33F64">
        <w:rPr>
          <w:rFonts w:ascii="Times New Roman" w:hAnsi="Times New Roman" w:cs="Times New Roman"/>
          <w:b/>
          <w:rPrChange w:id="27" w:author="Hyesong Ha" w:date="2020-05-10T15:34:00Z">
            <w:rPr>
              <w:rFonts w:ascii="Times New Roman" w:hAnsi="Times New Roman" w:cs="Times New Roman"/>
            </w:rPr>
          </w:rPrChange>
        </w:rPr>
        <w:t xml:space="preserve">. </w:t>
      </w:r>
      <w:r w:rsidR="009D5120" w:rsidRPr="00B33F64">
        <w:rPr>
          <w:rFonts w:ascii="Times New Roman" w:hAnsi="Times New Roman" w:cs="Times New Roman"/>
          <w:b/>
          <w:rPrChange w:id="28" w:author="Hyesong Ha" w:date="2020-05-10T15:34:00Z">
            <w:rPr>
              <w:rFonts w:ascii="Times New Roman" w:hAnsi="Times New Roman" w:cs="Times New Roman"/>
            </w:rPr>
          </w:rPrChange>
        </w:rPr>
        <w:t>Rightists</w:t>
      </w:r>
      <w:r w:rsidR="00C25F91">
        <w:rPr>
          <w:rFonts w:ascii="Times New Roman" w:hAnsi="Times New Roman" w:cs="Times New Roman"/>
        </w:rPr>
        <w:t xml:space="preserve"> believe that the best approach in a healthcare </w:t>
      </w:r>
      <w:r w:rsidR="004651AA">
        <w:rPr>
          <w:rFonts w:ascii="Times New Roman" w:hAnsi="Times New Roman" w:cs="Times New Roman"/>
        </w:rPr>
        <w:t xml:space="preserve">is to expose consumers more directly to the medical costs </w:t>
      </w:r>
      <w:r w:rsidR="00184445">
        <w:rPr>
          <w:rFonts w:ascii="Times New Roman" w:hAnsi="Times New Roman" w:cs="Times New Roman"/>
        </w:rPr>
        <w:t xml:space="preserve">with the minimal government interference in price controls. </w:t>
      </w:r>
      <w:r w:rsidR="00170498">
        <w:rPr>
          <w:rFonts w:ascii="Times New Roman" w:hAnsi="Times New Roman" w:cs="Times New Roman"/>
        </w:rPr>
        <w:t xml:space="preserve">Common proposals by </w:t>
      </w:r>
      <w:r w:rsidR="007202A7">
        <w:rPr>
          <w:rFonts w:ascii="Times New Roman" w:hAnsi="Times New Roman" w:cs="Times New Roman"/>
        </w:rPr>
        <w:t>conservatives</w:t>
      </w:r>
      <w:del w:id="29" w:author="Hyesong Ha" w:date="2020-05-10T15:35:00Z">
        <w:r w:rsidR="007202A7" w:rsidDel="00B33F64">
          <w:rPr>
            <w:rFonts w:ascii="Times New Roman" w:hAnsi="Times New Roman" w:cs="Times New Roman"/>
          </w:rPr>
          <w:delText>’</w:delText>
        </w:r>
      </w:del>
      <w:r w:rsidR="00170498">
        <w:rPr>
          <w:rFonts w:ascii="Times New Roman" w:hAnsi="Times New Roman" w:cs="Times New Roman"/>
        </w:rPr>
        <w:t xml:space="preserve"> advocate for tax system reforms</w:t>
      </w:r>
      <w:r w:rsidR="007202A7">
        <w:rPr>
          <w:rFonts w:ascii="Times New Roman" w:hAnsi="Times New Roman" w:cs="Times New Roman"/>
        </w:rPr>
        <w:t xml:space="preserve"> that would discriminate against people with less generous insurance plans</w:t>
      </w:r>
      <w:r w:rsidR="00EE757A">
        <w:rPr>
          <w:rFonts w:ascii="Times New Roman" w:hAnsi="Times New Roman" w:cs="Times New Roman"/>
        </w:rPr>
        <w:t xml:space="preserve"> (Cohn,2014). </w:t>
      </w:r>
      <w:r w:rsidR="009D5120" w:rsidRPr="00B33F64">
        <w:rPr>
          <w:rFonts w:ascii="Times New Roman" w:hAnsi="Times New Roman" w:cs="Times New Roman"/>
          <w:b/>
          <w:rPrChange w:id="30" w:author="Hyesong Ha" w:date="2020-05-10T15:35:00Z">
            <w:rPr>
              <w:rFonts w:ascii="Times New Roman" w:hAnsi="Times New Roman" w:cs="Times New Roman"/>
            </w:rPr>
          </w:rPrChange>
        </w:rPr>
        <w:t>Leftist</w:t>
      </w:r>
      <w:r w:rsidR="009D5120">
        <w:rPr>
          <w:rFonts w:ascii="Times New Roman" w:hAnsi="Times New Roman" w:cs="Times New Roman"/>
        </w:rPr>
        <w:t>, on the other hand</w:t>
      </w:r>
      <w:r w:rsidR="00C41B46" w:rsidRPr="00C41B46">
        <w:rPr>
          <w:rFonts w:ascii="Times New Roman" w:hAnsi="Times New Roman" w:cs="Times New Roman"/>
        </w:rPr>
        <w:t xml:space="preserve">, </w:t>
      </w:r>
      <w:r w:rsidR="00FE749A">
        <w:rPr>
          <w:rFonts w:ascii="Times New Roman" w:hAnsi="Times New Roman" w:cs="Times New Roman"/>
        </w:rPr>
        <w:t xml:space="preserve">raise a concern that described policy approaches will punish </w:t>
      </w:r>
      <w:r w:rsidR="00F81328">
        <w:rPr>
          <w:rFonts w:ascii="Times New Roman" w:hAnsi="Times New Roman" w:cs="Times New Roman"/>
        </w:rPr>
        <w:t>those who need medical protection the most – ones with medical conditions.</w:t>
      </w:r>
      <w:r w:rsidR="00FE749A">
        <w:rPr>
          <w:rFonts w:ascii="Times New Roman" w:hAnsi="Times New Roman" w:cs="Times New Roman"/>
        </w:rPr>
        <w:t xml:space="preserve"> </w:t>
      </w:r>
    </w:p>
    <w:p w14:paraId="03E71002" w14:textId="77777777" w:rsidR="005E2111" w:rsidRPr="00C41B46" w:rsidRDefault="005E2111" w:rsidP="00C41B46">
      <w:pPr>
        <w:pStyle w:val="gspp"/>
        <w:rPr>
          <w:rFonts w:ascii="Times New Roman" w:hAnsi="Times New Roman" w:cs="Times New Roman"/>
        </w:rPr>
      </w:pPr>
    </w:p>
    <w:p w14:paraId="23A36221" w14:textId="266443CF" w:rsidR="00EB09D8" w:rsidRPr="00C41B46" w:rsidRDefault="00643075" w:rsidP="002E639D">
      <w:pPr>
        <w:pStyle w:val="gspp"/>
        <w:rPr>
          <w:rFonts w:ascii="Times New Roman" w:hAnsi="Times New Roman" w:cs="Times New Roman"/>
          <w:i/>
        </w:rPr>
      </w:pPr>
      <w:r w:rsidRPr="00C41B46">
        <w:rPr>
          <w:rFonts w:ascii="Times New Roman" w:hAnsi="Times New Roman" w:cs="Times New Roman"/>
          <w:i/>
        </w:rPr>
        <w:lastRenderedPageBreak/>
        <w:t>Defining “good” and “bad” healthcare insurance</w:t>
      </w:r>
    </w:p>
    <w:p w14:paraId="093737CC" w14:textId="6168C175" w:rsidR="00643075" w:rsidRPr="00C41B46" w:rsidRDefault="00E75EDE" w:rsidP="002E639D">
      <w:pPr>
        <w:pStyle w:val="gspp"/>
        <w:rPr>
          <w:rFonts w:ascii="Times New Roman" w:hAnsi="Times New Roman" w:cs="Times New Roman"/>
        </w:rPr>
      </w:pPr>
      <w:r w:rsidRPr="00C41B46">
        <w:rPr>
          <w:rFonts w:ascii="Times New Roman" w:hAnsi="Times New Roman" w:cs="Times New Roman"/>
        </w:rPr>
        <w:t xml:space="preserve">While it is impossible to </w:t>
      </w:r>
      <w:r w:rsidR="005F48F3" w:rsidRPr="00C41B46">
        <w:rPr>
          <w:rFonts w:ascii="Times New Roman" w:hAnsi="Times New Roman" w:cs="Times New Roman"/>
        </w:rPr>
        <w:t>fully quantify</w:t>
      </w:r>
      <w:r w:rsidR="006817C6" w:rsidRPr="00C41B46">
        <w:rPr>
          <w:rFonts w:ascii="Times New Roman" w:hAnsi="Times New Roman" w:cs="Times New Roman"/>
        </w:rPr>
        <w:t xml:space="preserve"> the cost of a healthcare</w:t>
      </w:r>
      <w:r w:rsidR="005F48F3" w:rsidRPr="00C41B46">
        <w:rPr>
          <w:rFonts w:ascii="Times New Roman" w:hAnsi="Times New Roman" w:cs="Times New Roman"/>
        </w:rPr>
        <w:t xml:space="preserve">, </w:t>
      </w:r>
      <w:r w:rsidR="00B87B7F" w:rsidRPr="00C41B46">
        <w:rPr>
          <w:rFonts w:ascii="Times New Roman" w:hAnsi="Times New Roman" w:cs="Times New Roman"/>
        </w:rPr>
        <w:t>most of the</w:t>
      </w:r>
      <w:del w:id="31" w:author="Hyesong Ha" w:date="2020-05-10T15:36:00Z">
        <w:r w:rsidR="00B87B7F" w:rsidRPr="00C41B46" w:rsidDel="00B33F64">
          <w:rPr>
            <w:rFonts w:ascii="Times New Roman" w:hAnsi="Times New Roman" w:cs="Times New Roman"/>
          </w:rPr>
          <w:delText xml:space="preserve"> the</w:delText>
        </w:r>
      </w:del>
      <w:r w:rsidR="00B87B7F" w:rsidRPr="00C41B46">
        <w:rPr>
          <w:rFonts w:ascii="Times New Roman" w:hAnsi="Times New Roman" w:cs="Times New Roman"/>
        </w:rPr>
        <w:t xml:space="preserve"> researches selected money out-of-pocket as a proxy for the national health</w:t>
      </w:r>
      <w:r w:rsidR="00752A99" w:rsidRPr="00C41B46">
        <w:rPr>
          <w:rFonts w:ascii="Times New Roman" w:hAnsi="Times New Roman" w:cs="Times New Roman"/>
        </w:rPr>
        <w:t xml:space="preserve">care spending </w:t>
      </w:r>
      <w:r w:rsidR="0021548F" w:rsidRPr="00C41B46">
        <w:rPr>
          <w:rFonts w:ascii="Times New Roman" w:hAnsi="Times New Roman" w:cs="Times New Roman"/>
        </w:rPr>
        <w:t>(</w:t>
      </w:r>
      <w:r w:rsidR="009413FC" w:rsidRPr="00C41B46">
        <w:rPr>
          <w:rFonts w:ascii="Times New Roman" w:hAnsi="Times New Roman" w:cs="Times New Roman"/>
        </w:rPr>
        <w:t xml:space="preserve">Kasper,1983; </w:t>
      </w:r>
      <w:r w:rsidR="0021548F" w:rsidRPr="00C41B46">
        <w:rPr>
          <w:rFonts w:ascii="Times New Roman" w:hAnsi="Times New Roman" w:cs="Times New Roman"/>
        </w:rPr>
        <w:t>Saksena,2014)</w:t>
      </w:r>
      <w:r w:rsidR="00752A99" w:rsidRPr="00C41B46">
        <w:rPr>
          <w:rFonts w:ascii="Times New Roman" w:hAnsi="Times New Roman" w:cs="Times New Roman"/>
        </w:rPr>
        <w:t>.</w:t>
      </w:r>
      <w:r w:rsidR="006817C6" w:rsidRPr="00C41B46">
        <w:rPr>
          <w:rFonts w:ascii="Times New Roman" w:hAnsi="Times New Roman" w:cs="Times New Roman"/>
        </w:rPr>
        <w:t xml:space="preserve"> </w:t>
      </w:r>
      <w:r w:rsidR="00292711" w:rsidRPr="00C41B46">
        <w:rPr>
          <w:rFonts w:ascii="Times New Roman" w:hAnsi="Times New Roman" w:cs="Times New Roman"/>
        </w:rPr>
        <w:t xml:space="preserve">Further on discovering the determinants of national spending on a healthcare </w:t>
      </w:r>
      <w:r w:rsidR="0051290E" w:rsidRPr="00C41B46">
        <w:rPr>
          <w:rFonts w:ascii="Times New Roman" w:hAnsi="Times New Roman" w:cs="Times New Roman"/>
        </w:rPr>
        <w:t xml:space="preserve">it is clear </w:t>
      </w:r>
      <w:r w:rsidR="0051290E" w:rsidRPr="00B33F64">
        <w:rPr>
          <w:rFonts w:ascii="Times New Roman" w:hAnsi="Times New Roman" w:cs="Times New Roman"/>
          <w:highlight w:val="yellow"/>
          <w:rPrChange w:id="32" w:author="Hyesong Ha" w:date="2020-05-10T15:37:00Z">
            <w:rPr>
              <w:rFonts w:ascii="Times New Roman" w:hAnsi="Times New Roman" w:cs="Times New Roman"/>
            </w:rPr>
          </w:rPrChange>
        </w:rPr>
        <w:t>that income and financial aspects play a</w:t>
      </w:r>
      <w:r w:rsidR="00FD3B5A" w:rsidRPr="00B33F64">
        <w:rPr>
          <w:rFonts w:ascii="Times New Roman" w:hAnsi="Times New Roman" w:cs="Times New Roman"/>
          <w:highlight w:val="yellow"/>
          <w:rPrChange w:id="33" w:author="Hyesong Ha" w:date="2020-05-10T15:37:00Z">
            <w:rPr>
              <w:rFonts w:ascii="Times New Roman" w:hAnsi="Times New Roman" w:cs="Times New Roman"/>
            </w:rPr>
          </w:rPrChange>
        </w:rPr>
        <w:t xml:space="preserve"> key role when selecting an insurance plan</w:t>
      </w:r>
      <w:r w:rsidR="003C0074" w:rsidRPr="00B33F64">
        <w:rPr>
          <w:rFonts w:ascii="Times New Roman" w:hAnsi="Times New Roman" w:cs="Times New Roman"/>
          <w:highlight w:val="yellow"/>
          <w:rPrChange w:id="34" w:author="Hyesong Ha" w:date="2020-05-10T15:37:00Z">
            <w:rPr>
              <w:rFonts w:ascii="Times New Roman" w:hAnsi="Times New Roman" w:cs="Times New Roman"/>
            </w:rPr>
          </w:rPrChange>
        </w:rPr>
        <w:t xml:space="preserve"> </w:t>
      </w:r>
      <w:r w:rsidR="003510C5" w:rsidRPr="00B33F64">
        <w:rPr>
          <w:rFonts w:ascii="Times New Roman" w:hAnsi="Times New Roman" w:cs="Times New Roman"/>
          <w:highlight w:val="yellow"/>
          <w:rPrChange w:id="35" w:author="Hyesong Ha" w:date="2020-05-10T15:37:00Z">
            <w:rPr>
              <w:rFonts w:ascii="Times New Roman" w:hAnsi="Times New Roman" w:cs="Times New Roman"/>
            </w:rPr>
          </w:rPrChange>
        </w:rPr>
        <w:t>(Hitiris, 1992</w:t>
      </w:r>
      <w:r w:rsidR="003C0074" w:rsidRPr="00B33F64">
        <w:rPr>
          <w:rFonts w:ascii="Times New Roman" w:hAnsi="Times New Roman" w:cs="Times New Roman"/>
          <w:highlight w:val="yellow"/>
          <w:rPrChange w:id="36" w:author="Hyesong Ha" w:date="2020-05-10T15:37:00Z">
            <w:rPr>
              <w:rFonts w:ascii="Times New Roman" w:hAnsi="Times New Roman" w:cs="Times New Roman"/>
            </w:rPr>
          </w:rPrChange>
        </w:rPr>
        <w:t>; Di Matteo, 2004</w:t>
      </w:r>
      <w:r w:rsidR="003510C5" w:rsidRPr="00B33F64">
        <w:rPr>
          <w:rFonts w:ascii="Times New Roman" w:hAnsi="Times New Roman" w:cs="Times New Roman"/>
          <w:highlight w:val="yellow"/>
          <w:rPrChange w:id="37" w:author="Hyesong Ha" w:date="2020-05-10T15:37:00Z">
            <w:rPr>
              <w:rFonts w:ascii="Times New Roman" w:hAnsi="Times New Roman" w:cs="Times New Roman"/>
            </w:rPr>
          </w:rPrChange>
        </w:rPr>
        <w:t>)</w:t>
      </w:r>
      <w:r w:rsidR="00FD3B5A" w:rsidRPr="00B33F64">
        <w:rPr>
          <w:rFonts w:ascii="Times New Roman" w:hAnsi="Times New Roman" w:cs="Times New Roman"/>
          <w:highlight w:val="yellow"/>
          <w:rPrChange w:id="38" w:author="Hyesong Ha" w:date="2020-05-10T15:37:00Z">
            <w:rPr>
              <w:rFonts w:ascii="Times New Roman" w:hAnsi="Times New Roman" w:cs="Times New Roman"/>
            </w:rPr>
          </w:rPrChange>
        </w:rPr>
        <w:t>.</w:t>
      </w:r>
      <w:r w:rsidR="00F71522" w:rsidRPr="00C41B46">
        <w:rPr>
          <w:rFonts w:ascii="Times New Roman" w:hAnsi="Times New Roman" w:cs="Times New Roman"/>
        </w:rPr>
        <w:t xml:space="preserve"> </w:t>
      </w:r>
      <w:r w:rsidR="005623EE" w:rsidRPr="00C41B46">
        <w:rPr>
          <w:rFonts w:ascii="Times New Roman" w:hAnsi="Times New Roman" w:cs="Times New Roman"/>
        </w:rPr>
        <w:t xml:space="preserve">The question to be raised is: “Does the less maximum out-of-pocket payments indicate a better health insurance plan?”.  The conventional answer would be “Yes”. </w:t>
      </w:r>
      <w:r w:rsidR="00884567" w:rsidRPr="00C41B46">
        <w:rPr>
          <w:rFonts w:ascii="Times New Roman" w:hAnsi="Times New Roman" w:cs="Times New Roman"/>
        </w:rPr>
        <w:t xml:space="preserve">In other words, </w:t>
      </w:r>
      <w:r w:rsidR="00884567" w:rsidRPr="00B33F64">
        <w:rPr>
          <w:rFonts w:ascii="Times New Roman" w:hAnsi="Times New Roman" w:cs="Times New Roman"/>
          <w:u w:val="single"/>
          <w:rPrChange w:id="39" w:author="Hyesong Ha" w:date="2020-05-10T15:37:00Z">
            <w:rPr>
              <w:rFonts w:ascii="Times New Roman" w:hAnsi="Times New Roman" w:cs="Times New Roman"/>
            </w:rPr>
          </w:rPrChange>
        </w:rPr>
        <w:t>the lower the cost of the maximum out-of-pocket payments the more accessible is the medicine</w:t>
      </w:r>
      <w:r w:rsidR="00884567" w:rsidRPr="00C41B46">
        <w:rPr>
          <w:rFonts w:ascii="Times New Roman" w:hAnsi="Times New Roman" w:cs="Times New Roman"/>
        </w:rPr>
        <w:t>.</w:t>
      </w:r>
      <w:r w:rsidR="005623EE" w:rsidRPr="00C41B46">
        <w:rPr>
          <w:rFonts w:ascii="Times New Roman" w:hAnsi="Times New Roman" w:cs="Times New Roman"/>
        </w:rPr>
        <w:t xml:space="preserve"> On the other hand, the lower costs are often associated with </w:t>
      </w:r>
      <w:r w:rsidR="009201D2" w:rsidRPr="00C41B46">
        <w:rPr>
          <w:rFonts w:ascii="Times New Roman" w:hAnsi="Times New Roman" w:cs="Times New Roman"/>
        </w:rPr>
        <w:t xml:space="preserve">lower-quality services. </w:t>
      </w:r>
      <w:r w:rsidR="00F71522" w:rsidRPr="00C41B46">
        <w:rPr>
          <w:rFonts w:ascii="Times New Roman" w:hAnsi="Times New Roman" w:cs="Times New Roman"/>
        </w:rPr>
        <w:t xml:space="preserve">Therefore, making a financial cost of a health insurance plan </w:t>
      </w:r>
      <w:r w:rsidR="00014FCD" w:rsidRPr="00C41B46">
        <w:rPr>
          <w:rFonts w:ascii="Times New Roman" w:hAnsi="Times New Roman" w:cs="Times New Roman"/>
        </w:rPr>
        <w:t>a gauge for the quality of the services.</w:t>
      </w:r>
      <w:r w:rsidR="0058428A" w:rsidRPr="00C41B46">
        <w:rPr>
          <w:rFonts w:ascii="Times New Roman" w:hAnsi="Times New Roman" w:cs="Times New Roman"/>
        </w:rPr>
        <w:t xml:space="preserve"> </w:t>
      </w:r>
      <w:r w:rsidR="00884567" w:rsidRPr="00C41B46">
        <w:rPr>
          <w:rFonts w:ascii="Times New Roman" w:hAnsi="Times New Roman" w:cs="Times New Roman"/>
        </w:rPr>
        <w:t xml:space="preserve">In other words, </w:t>
      </w:r>
      <w:r w:rsidR="006534D9" w:rsidRPr="00380F03">
        <w:rPr>
          <w:rFonts w:ascii="Times New Roman" w:hAnsi="Times New Roman" w:cs="Times New Roman"/>
          <w:color w:val="FF0000"/>
          <w:rPrChange w:id="40" w:author="Hyesong Ha" w:date="2020-05-26T15:33:00Z">
            <w:rPr>
              <w:rFonts w:ascii="Times New Roman" w:hAnsi="Times New Roman" w:cs="Times New Roman"/>
            </w:rPr>
          </w:rPrChange>
        </w:rPr>
        <w:t>t</w:t>
      </w:r>
      <w:r w:rsidR="00286A4F" w:rsidRPr="00380F03">
        <w:rPr>
          <w:rFonts w:ascii="Times New Roman" w:hAnsi="Times New Roman" w:cs="Times New Roman"/>
          <w:color w:val="FF0000"/>
          <w:rPrChange w:id="41" w:author="Hyesong Ha" w:date="2020-05-26T15:33:00Z">
            <w:rPr>
              <w:rFonts w:ascii="Times New Roman" w:hAnsi="Times New Roman" w:cs="Times New Roman"/>
            </w:rPr>
          </w:rPrChange>
        </w:rPr>
        <w:t xml:space="preserve">he amount of maximum out-of-pocket payments by households can serve as a proxy to what </w:t>
      </w:r>
      <w:r w:rsidR="003C0074" w:rsidRPr="00380F03">
        <w:rPr>
          <w:rFonts w:ascii="Times New Roman" w:hAnsi="Times New Roman" w:cs="Times New Roman"/>
          <w:color w:val="FF0000"/>
          <w:rPrChange w:id="42" w:author="Hyesong Ha" w:date="2020-05-26T15:33:00Z">
            <w:rPr>
              <w:rFonts w:ascii="Times New Roman" w:hAnsi="Times New Roman" w:cs="Times New Roman"/>
            </w:rPr>
          </w:rPrChange>
        </w:rPr>
        <w:t xml:space="preserve">can be considered </w:t>
      </w:r>
      <w:r w:rsidR="005657AC" w:rsidRPr="00380F03">
        <w:rPr>
          <w:rFonts w:ascii="Times New Roman" w:hAnsi="Times New Roman" w:cs="Times New Roman"/>
          <w:color w:val="FF0000"/>
          <w:rPrChange w:id="43" w:author="Hyesong Ha" w:date="2020-05-26T15:33:00Z">
            <w:rPr>
              <w:rFonts w:ascii="Times New Roman" w:hAnsi="Times New Roman" w:cs="Times New Roman"/>
            </w:rPr>
          </w:rPrChange>
        </w:rPr>
        <w:t>“bеtter” or “worse”</w:t>
      </w:r>
      <w:r w:rsidR="003C0074" w:rsidRPr="00380F03">
        <w:rPr>
          <w:rFonts w:ascii="Times New Roman" w:hAnsi="Times New Roman" w:cs="Times New Roman"/>
          <w:color w:val="FF0000"/>
          <w:rPrChange w:id="44" w:author="Hyesong Ha" w:date="2020-05-26T15:33:00Z">
            <w:rPr>
              <w:rFonts w:ascii="Times New Roman" w:hAnsi="Times New Roman" w:cs="Times New Roman"/>
            </w:rPr>
          </w:rPrChange>
        </w:rPr>
        <w:t xml:space="preserve"> healthcare plan</w:t>
      </w:r>
      <w:r w:rsidR="003C0074" w:rsidRPr="00F702D5">
        <w:rPr>
          <w:rFonts w:ascii="Times New Roman" w:hAnsi="Times New Roman" w:cs="Times New Roman"/>
          <w:u w:val="single"/>
          <w:rPrChange w:id="45" w:author="Hyesong Ha" w:date="2020-05-10T15:39:00Z">
            <w:rPr>
              <w:rFonts w:ascii="Times New Roman" w:hAnsi="Times New Roman" w:cs="Times New Roman"/>
            </w:rPr>
          </w:rPrChange>
        </w:rPr>
        <w:t xml:space="preserve">. </w:t>
      </w:r>
      <w:r w:rsidR="006534D9" w:rsidRPr="00F702D5">
        <w:rPr>
          <w:rFonts w:ascii="Times New Roman" w:hAnsi="Times New Roman" w:cs="Times New Roman"/>
          <w:u w:val="single"/>
          <w:rPrChange w:id="46" w:author="Hyesong Ha" w:date="2020-05-10T15:39:00Z">
            <w:rPr>
              <w:rFonts w:ascii="Times New Roman" w:hAnsi="Times New Roman" w:cs="Times New Roman"/>
            </w:rPr>
          </w:rPrChange>
        </w:rPr>
        <w:t xml:space="preserve">The higher the </w:t>
      </w:r>
      <w:r w:rsidR="00A261B1" w:rsidRPr="00F702D5">
        <w:rPr>
          <w:rFonts w:ascii="Times New Roman" w:hAnsi="Times New Roman" w:cs="Times New Roman"/>
          <w:u w:val="single"/>
          <w:rPrChange w:id="47" w:author="Hyesong Ha" w:date="2020-05-10T15:39:00Z">
            <w:rPr>
              <w:rFonts w:ascii="Times New Roman" w:hAnsi="Times New Roman" w:cs="Times New Roman"/>
            </w:rPr>
          </w:rPrChange>
        </w:rPr>
        <w:t>insurers</w:t>
      </w:r>
      <w:r w:rsidR="006534D9" w:rsidRPr="00F702D5">
        <w:rPr>
          <w:rFonts w:ascii="Times New Roman" w:hAnsi="Times New Roman" w:cs="Times New Roman"/>
          <w:u w:val="single"/>
          <w:rPrChange w:id="48" w:author="Hyesong Ha" w:date="2020-05-10T15:39:00Z">
            <w:rPr>
              <w:rFonts w:ascii="Times New Roman" w:hAnsi="Times New Roman" w:cs="Times New Roman"/>
            </w:rPr>
          </w:rPrChange>
        </w:rPr>
        <w:t xml:space="preserve"> ask to </w:t>
      </w:r>
      <w:r w:rsidR="0089746C" w:rsidRPr="00F702D5">
        <w:rPr>
          <w:rFonts w:ascii="Times New Roman" w:hAnsi="Times New Roman" w:cs="Times New Roman"/>
          <w:u w:val="single"/>
          <w:rPrChange w:id="49" w:author="Hyesong Ha" w:date="2020-05-10T15:39:00Z">
            <w:rPr>
              <w:rFonts w:ascii="Times New Roman" w:hAnsi="Times New Roman" w:cs="Times New Roman"/>
            </w:rPr>
          </w:rPrChange>
        </w:rPr>
        <w:t>pay out-of-pocket, the more expensive are medical services and most probably the better the quality of service</w:t>
      </w:r>
      <w:r w:rsidR="0089746C">
        <w:rPr>
          <w:rFonts w:ascii="Times New Roman" w:hAnsi="Times New Roman" w:cs="Times New Roman"/>
        </w:rPr>
        <w:t xml:space="preserve">. </w:t>
      </w:r>
      <w:r w:rsidR="00AB437B">
        <w:rPr>
          <w:rFonts w:ascii="Times New Roman" w:hAnsi="Times New Roman" w:cs="Times New Roman"/>
        </w:rPr>
        <w:t>Even though that</w:t>
      </w:r>
      <w:r w:rsidR="00A261B1">
        <w:rPr>
          <w:rFonts w:ascii="Times New Roman" w:hAnsi="Times New Roman" w:cs="Times New Roman"/>
        </w:rPr>
        <w:t xml:space="preserve"> view </w:t>
      </w:r>
      <w:r w:rsidR="00AB437B">
        <w:rPr>
          <w:rFonts w:ascii="Times New Roman" w:hAnsi="Times New Roman" w:cs="Times New Roman"/>
        </w:rPr>
        <w:t xml:space="preserve">is conventional it can be contested as well, which is the limitation of this paper. </w:t>
      </w:r>
    </w:p>
    <w:p w14:paraId="652E14AF" w14:textId="77B4166E" w:rsidR="00EB09D8" w:rsidRDefault="00646E63" w:rsidP="002E639D">
      <w:pPr>
        <w:pStyle w:val="gspp"/>
        <w:rPr>
          <w:rFonts w:ascii="Times New Roman" w:hAnsi="Times New Roman" w:cs="Times New Roman"/>
          <w:b/>
        </w:rPr>
      </w:pPr>
      <w:r>
        <w:rPr>
          <w:rFonts w:ascii="Times New Roman" w:hAnsi="Times New Roman" w:cs="Times New Roman"/>
          <w:b/>
        </w:rPr>
        <w:t>Hypotheses</w:t>
      </w:r>
      <w:r w:rsidR="007D5CA2">
        <w:rPr>
          <w:rFonts w:ascii="Times New Roman" w:hAnsi="Times New Roman" w:cs="Times New Roman"/>
          <w:b/>
        </w:rPr>
        <w:t xml:space="preserve"> and variables </w:t>
      </w:r>
    </w:p>
    <w:p w14:paraId="089637A0" w14:textId="140082E5" w:rsidR="00646E63" w:rsidRDefault="00803A68" w:rsidP="002E639D">
      <w:pPr>
        <w:pStyle w:val="gspp"/>
        <w:rPr>
          <w:rFonts w:ascii="Times New Roman" w:hAnsi="Times New Roman" w:cs="Times New Roman"/>
          <w:i/>
        </w:rPr>
      </w:pPr>
      <w:commentRangeStart w:id="50"/>
      <w:r w:rsidRPr="00F702D5">
        <w:rPr>
          <w:rFonts w:ascii="Times New Roman" w:hAnsi="Times New Roman" w:cs="Times New Roman"/>
          <w:i/>
          <w:highlight w:val="yellow"/>
          <w:rPrChange w:id="51" w:author="Hyesong Ha" w:date="2020-05-10T15:41:00Z">
            <w:rPr>
              <w:rFonts w:ascii="Times New Roman" w:hAnsi="Times New Roman" w:cs="Times New Roman"/>
              <w:i/>
            </w:rPr>
          </w:rPrChange>
        </w:rPr>
        <w:t xml:space="preserve">H1: </w:t>
      </w:r>
      <w:r w:rsidR="00E702B1" w:rsidRPr="00F702D5">
        <w:rPr>
          <w:rFonts w:ascii="Times New Roman" w:hAnsi="Times New Roman" w:cs="Times New Roman"/>
          <w:i/>
          <w:highlight w:val="yellow"/>
          <w:rPrChange w:id="52" w:author="Hyesong Ha" w:date="2020-05-10T15:41:00Z">
            <w:rPr>
              <w:rFonts w:ascii="Times New Roman" w:hAnsi="Times New Roman" w:cs="Times New Roman"/>
              <w:i/>
            </w:rPr>
          </w:rPrChange>
        </w:rPr>
        <w:t>Ideology has a significant effect on household</w:t>
      </w:r>
      <w:r w:rsidRPr="00F702D5">
        <w:rPr>
          <w:rFonts w:ascii="Times New Roman" w:hAnsi="Times New Roman" w:cs="Times New Roman"/>
          <w:i/>
          <w:highlight w:val="yellow"/>
          <w:rPrChange w:id="53" w:author="Hyesong Ha" w:date="2020-05-10T15:41:00Z">
            <w:rPr>
              <w:rFonts w:ascii="Times New Roman" w:hAnsi="Times New Roman" w:cs="Times New Roman"/>
              <w:i/>
            </w:rPr>
          </w:rPrChange>
        </w:rPr>
        <w:t>’s</w:t>
      </w:r>
      <w:r w:rsidR="00E702B1" w:rsidRPr="00F702D5">
        <w:rPr>
          <w:rFonts w:ascii="Times New Roman" w:hAnsi="Times New Roman" w:cs="Times New Roman"/>
          <w:i/>
          <w:highlight w:val="yellow"/>
          <w:rPrChange w:id="54" w:author="Hyesong Ha" w:date="2020-05-10T15:41:00Z">
            <w:rPr>
              <w:rFonts w:ascii="Times New Roman" w:hAnsi="Times New Roman" w:cs="Times New Roman"/>
              <w:i/>
            </w:rPr>
          </w:rPrChange>
        </w:rPr>
        <w:t xml:space="preserve"> spending on health</w:t>
      </w:r>
      <w:r w:rsidRPr="00F702D5">
        <w:rPr>
          <w:rFonts w:ascii="Times New Roman" w:hAnsi="Times New Roman" w:cs="Times New Roman"/>
          <w:i/>
          <w:highlight w:val="yellow"/>
          <w:rPrChange w:id="55" w:author="Hyesong Ha" w:date="2020-05-10T15:41:00Z">
            <w:rPr>
              <w:rFonts w:ascii="Times New Roman" w:hAnsi="Times New Roman" w:cs="Times New Roman"/>
              <w:i/>
            </w:rPr>
          </w:rPrChange>
        </w:rPr>
        <w:t xml:space="preserve"> insurance.</w:t>
      </w:r>
      <w:r w:rsidRPr="00803A68">
        <w:rPr>
          <w:rFonts w:ascii="Times New Roman" w:hAnsi="Times New Roman" w:cs="Times New Roman"/>
          <w:i/>
        </w:rPr>
        <w:t xml:space="preserve"> </w:t>
      </w:r>
      <w:r w:rsidR="00E702B1" w:rsidRPr="00803A68">
        <w:rPr>
          <w:rFonts w:ascii="Times New Roman" w:hAnsi="Times New Roman" w:cs="Times New Roman"/>
          <w:i/>
        </w:rPr>
        <w:t xml:space="preserve"> </w:t>
      </w:r>
      <w:commentRangeEnd w:id="50"/>
      <w:r w:rsidR="00380F03">
        <w:rPr>
          <w:rStyle w:val="CommentReference"/>
          <w:rFonts w:asciiTheme="minorHAnsi" w:eastAsiaTheme="minorEastAsia" w:hAnsiTheme="minorHAnsi" w:cstheme="minorBidi"/>
          <w:color w:val="auto"/>
          <w:shd w:val="clear" w:color="auto" w:fill="auto"/>
        </w:rPr>
        <w:commentReference w:id="50"/>
      </w:r>
    </w:p>
    <w:p w14:paraId="72AA48C8" w14:textId="52CD75F7" w:rsidR="00803A68" w:rsidRDefault="00803A68" w:rsidP="002E639D">
      <w:pPr>
        <w:pStyle w:val="gspp"/>
        <w:rPr>
          <w:rFonts w:ascii="Times New Roman" w:hAnsi="Times New Roman" w:cs="Times New Roman"/>
        </w:rPr>
      </w:pPr>
      <w:r>
        <w:rPr>
          <w:rFonts w:ascii="Times New Roman" w:hAnsi="Times New Roman" w:cs="Times New Roman"/>
        </w:rPr>
        <w:t xml:space="preserve">Since we have an access to </w:t>
      </w:r>
      <w:r w:rsidR="007D5CA2">
        <w:rPr>
          <w:rFonts w:ascii="Times New Roman" w:hAnsi="Times New Roman" w:cs="Times New Roman"/>
        </w:rPr>
        <w:t xml:space="preserve">the </w:t>
      </w:r>
      <w:r>
        <w:rPr>
          <w:rFonts w:ascii="Times New Roman" w:hAnsi="Times New Roman" w:cs="Times New Roman"/>
        </w:rPr>
        <w:t>measurement of both state’s government and citizen’s ideology, the hypothes</w:t>
      </w:r>
      <w:r w:rsidR="006B25EB">
        <w:rPr>
          <w:rFonts w:ascii="Times New Roman" w:hAnsi="Times New Roman" w:cs="Times New Roman"/>
        </w:rPr>
        <w:t>is can be narrowed down and split into two:</w:t>
      </w:r>
    </w:p>
    <w:p w14:paraId="19FCABD8" w14:textId="59DD47D5" w:rsidR="0067230E" w:rsidRPr="00B3292F" w:rsidRDefault="006B25EB" w:rsidP="00B3292F">
      <w:pPr>
        <w:pStyle w:val="gspp"/>
        <w:numPr>
          <w:ilvl w:val="1"/>
          <w:numId w:val="1"/>
        </w:numPr>
        <w:rPr>
          <w:rFonts w:ascii="Times New Roman" w:hAnsi="Times New Roman" w:cs="Times New Roman"/>
        </w:rPr>
      </w:pPr>
      <w:r w:rsidRPr="00B3292F">
        <w:rPr>
          <w:rFonts w:ascii="Times New Roman" w:hAnsi="Times New Roman" w:cs="Times New Roman"/>
        </w:rPr>
        <w:t xml:space="preserve">H1a: </w:t>
      </w:r>
      <w:commentRangeStart w:id="56"/>
      <w:r w:rsidRPr="00F702D5">
        <w:rPr>
          <w:rFonts w:ascii="Times New Roman" w:hAnsi="Times New Roman" w:cs="Times New Roman"/>
          <w:highlight w:val="yellow"/>
          <w:rPrChange w:id="57" w:author="Hyesong Ha" w:date="2020-05-10T15:42:00Z">
            <w:rPr>
              <w:rFonts w:ascii="Times New Roman" w:hAnsi="Times New Roman" w:cs="Times New Roman"/>
            </w:rPr>
          </w:rPrChange>
        </w:rPr>
        <w:t xml:space="preserve">The ideology of </w:t>
      </w:r>
      <w:r w:rsidR="0067230E" w:rsidRPr="00F702D5">
        <w:rPr>
          <w:rFonts w:ascii="Times New Roman" w:hAnsi="Times New Roman" w:cs="Times New Roman"/>
          <w:highlight w:val="yellow"/>
          <w:rPrChange w:id="58" w:author="Hyesong Ha" w:date="2020-05-10T15:42:00Z">
            <w:rPr>
              <w:rFonts w:ascii="Times New Roman" w:hAnsi="Times New Roman" w:cs="Times New Roman"/>
            </w:rPr>
          </w:rPrChange>
        </w:rPr>
        <w:t xml:space="preserve">the </w:t>
      </w:r>
      <w:r w:rsidRPr="00F702D5">
        <w:rPr>
          <w:rFonts w:ascii="Times New Roman" w:hAnsi="Times New Roman" w:cs="Times New Roman"/>
          <w:highlight w:val="yellow"/>
          <w:rPrChange w:id="59" w:author="Hyesong Ha" w:date="2020-05-10T15:42:00Z">
            <w:rPr>
              <w:rFonts w:ascii="Times New Roman" w:hAnsi="Times New Roman" w:cs="Times New Roman"/>
            </w:rPr>
          </w:rPrChange>
        </w:rPr>
        <w:t>state’s government</w:t>
      </w:r>
      <w:r w:rsidR="0067230E" w:rsidRPr="00F702D5">
        <w:rPr>
          <w:rFonts w:ascii="Times New Roman" w:hAnsi="Times New Roman" w:cs="Times New Roman"/>
          <w:highlight w:val="yellow"/>
          <w:rPrChange w:id="60" w:author="Hyesong Ha" w:date="2020-05-10T15:42:00Z">
            <w:rPr>
              <w:rFonts w:ascii="Times New Roman" w:hAnsi="Times New Roman" w:cs="Times New Roman"/>
            </w:rPr>
          </w:rPrChange>
        </w:rPr>
        <w:t xml:space="preserve"> has the effect on the household out-of-pocket spending on health insurance</w:t>
      </w:r>
      <w:commentRangeEnd w:id="56"/>
      <w:r w:rsidR="00380F03">
        <w:rPr>
          <w:rStyle w:val="CommentReference"/>
          <w:rFonts w:asciiTheme="minorHAnsi" w:eastAsiaTheme="minorEastAsia" w:hAnsiTheme="minorHAnsi" w:cstheme="minorBidi"/>
          <w:color w:val="auto"/>
          <w:shd w:val="clear" w:color="auto" w:fill="auto"/>
        </w:rPr>
        <w:commentReference w:id="56"/>
      </w:r>
      <w:r w:rsidR="0067230E" w:rsidRPr="00B3292F">
        <w:rPr>
          <w:rFonts w:ascii="Times New Roman" w:hAnsi="Times New Roman" w:cs="Times New Roman"/>
        </w:rPr>
        <w:t>.</w:t>
      </w:r>
    </w:p>
    <w:p w14:paraId="4F16A50B" w14:textId="19199E28" w:rsidR="000E561B" w:rsidRPr="00B3292F" w:rsidRDefault="0067230E" w:rsidP="00B3292F">
      <w:pPr>
        <w:pStyle w:val="gspp"/>
        <w:numPr>
          <w:ilvl w:val="1"/>
          <w:numId w:val="1"/>
        </w:numPr>
        <w:rPr>
          <w:rFonts w:ascii="Times New Roman" w:hAnsi="Times New Roman" w:cs="Times New Roman"/>
        </w:rPr>
      </w:pPr>
      <w:r w:rsidRPr="00B3292F">
        <w:rPr>
          <w:rFonts w:ascii="Times New Roman" w:hAnsi="Times New Roman" w:cs="Times New Roman"/>
        </w:rPr>
        <w:t xml:space="preserve">H1b: </w:t>
      </w:r>
      <w:r w:rsidRPr="00F702D5">
        <w:rPr>
          <w:rFonts w:ascii="Times New Roman" w:hAnsi="Times New Roman" w:cs="Times New Roman"/>
          <w:highlight w:val="yellow"/>
          <w:rPrChange w:id="61" w:author="Hyesong Ha" w:date="2020-05-10T15:42:00Z">
            <w:rPr>
              <w:rFonts w:ascii="Times New Roman" w:hAnsi="Times New Roman" w:cs="Times New Roman"/>
            </w:rPr>
          </w:rPrChange>
        </w:rPr>
        <w:t>The i</w:t>
      </w:r>
      <w:r w:rsidR="000E561B" w:rsidRPr="00F702D5">
        <w:rPr>
          <w:rFonts w:ascii="Times New Roman" w:hAnsi="Times New Roman" w:cs="Times New Roman"/>
          <w:highlight w:val="yellow"/>
          <w:rPrChange w:id="62" w:author="Hyesong Ha" w:date="2020-05-10T15:42:00Z">
            <w:rPr>
              <w:rFonts w:ascii="Times New Roman" w:hAnsi="Times New Roman" w:cs="Times New Roman"/>
            </w:rPr>
          </w:rPrChange>
        </w:rPr>
        <w:t>deology of the state’s citizens has the effect on the household out-of-pocket spending on health insurance.</w:t>
      </w:r>
      <w:r w:rsidR="000E561B" w:rsidRPr="00B3292F">
        <w:rPr>
          <w:rFonts w:ascii="Times New Roman" w:hAnsi="Times New Roman" w:cs="Times New Roman"/>
        </w:rPr>
        <w:t xml:space="preserve"> </w:t>
      </w:r>
    </w:p>
    <w:p w14:paraId="4242E65D" w14:textId="338BE588" w:rsidR="00662897" w:rsidRDefault="00CE2910" w:rsidP="002E639D">
      <w:pPr>
        <w:pStyle w:val="gspp"/>
        <w:rPr>
          <w:rFonts w:ascii="Times New Roman" w:hAnsi="Times New Roman" w:cs="Times New Roman"/>
        </w:rPr>
      </w:pPr>
      <w:r>
        <w:rPr>
          <w:rFonts w:ascii="Times New Roman" w:hAnsi="Times New Roman" w:cs="Times New Roman"/>
        </w:rPr>
        <w:t xml:space="preserve">Given the discussion in the Literature review section, </w:t>
      </w:r>
      <w:r w:rsidRPr="00F702D5">
        <w:rPr>
          <w:rFonts w:ascii="Times New Roman" w:hAnsi="Times New Roman" w:cs="Times New Roman"/>
          <w:u w:val="single"/>
          <w:rPrChange w:id="63" w:author="Hyesong Ha" w:date="2020-05-10T15:43:00Z">
            <w:rPr>
              <w:rFonts w:ascii="Times New Roman" w:hAnsi="Times New Roman" w:cs="Times New Roman"/>
            </w:rPr>
          </w:rPrChange>
        </w:rPr>
        <w:t>I assume, that a</w:t>
      </w:r>
      <w:r w:rsidR="00B3292F" w:rsidRPr="00F702D5">
        <w:rPr>
          <w:rFonts w:ascii="Times New Roman" w:hAnsi="Times New Roman" w:cs="Times New Roman"/>
          <w:u w:val="single"/>
          <w:rPrChange w:id="64" w:author="Hyesong Ha" w:date="2020-05-10T15:43:00Z">
            <w:rPr>
              <w:rFonts w:ascii="Times New Roman" w:hAnsi="Times New Roman" w:cs="Times New Roman"/>
            </w:rPr>
          </w:rPrChange>
        </w:rPr>
        <w:t>s the ideology shifts from liberal to conservative</w:t>
      </w:r>
      <w:r w:rsidRPr="00F702D5">
        <w:rPr>
          <w:rFonts w:ascii="Times New Roman" w:hAnsi="Times New Roman" w:cs="Times New Roman"/>
          <w:u w:val="single"/>
          <w:rPrChange w:id="65" w:author="Hyesong Ha" w:date="2020-05-10T15:43:00Z">
            <w:rPr>
              <w:rFonts w:ascii="Times New Roman" w:hAnsi="Times New Roman" w:cs="Times New Roman"/>
            </w:rPr>
          </w:rPrChange>
        </w:rPr>
        <w:t xml:space="preserve"> wing</w:t>
      </w:r>
      <w:ins w:id="66" w:author="Hyesong Ha" w:date="2020-05-10T15:43:00Z">
        <w:r w:rsidR="00F702D5" w:rsidRPr="00F702D5">
          <w:rPr>
            <w:rFonts w:ascii="Times New Roman" w:hAnsi="Times New Roman" w:cs="Times New Roman"/>
            <w:u w:val="single"/>
            <w:rPrChange w:id="67" w:author="Hyesong Ha" w:date="2020-05-10T15:43:00Z">
              <w:rPr>
                <w:rFonts w:ascii="Times New Roman" w:hAnsi="Times New Roman" w:cs="Times New Roman"/>
              </w:rPr>
            </w:rPrChange>
          </w:rPr>
          <w:t>,</w:t>
        </w:r>
      </w:ins>
      <w:r w:rsidR="00B3292F" w:rsidRPr="00F702D5">
        <w:rPr>
          <w:rFonts w:ascii="Times New Roman" w:hAnsi="Times New Roman" w:cs="Times New Roman"/>
          <w:u w:val="single"/>
          <w:rPrChange w:id="68" w:author="Hyesong Ha" w:date="2020-05-10T15:43:00Z">
            <w:rPr>
              <w:rFonts w:ascii="Times New Roman" w:hAnsi="Times New Roman" w:cs="Times New Roman"/>
            </w:rPr>
          </w:rPrChange>
        </w:rPr>
        <w:t xml:space="preserve"> </w:t>
      </w:r>
      <w:r w:rsidR="00D86F85" w:rsidRPr="00F702D5">
        <w:rPr>
          <w:rFonts w:ascii="Times New Roman" w:hAnsi="Times New Roman" w:cs="Times New Roman"/>
          <w:u w:val="single"/>
          <w:rPrChange w:id="69" w:author="Hyesong Ha" w:date="2020-05-10T15:43:00Z">
            <w:rPr>
              <w:rFonts w:ascii="Times New Roman" w:hAnsi="Times New Roman" w:cs="Times New Roman"/>
            </w:rPr>
          </w:rPrChange>
        </w:rPr>
        <w:t>the out-of-pocket payments</w:t>
      </w:r>
      <w:r w:rsidR="007F1FB8" w:rsidRPr="00F702D5">
        <w:rPr>
          <w:rFonts w:ascii="Times New Roman" w:hAnsi="Times New Roman" w:cs="Times New Roman"/>
          <w:u w:val="single"/>
          <w:rPrChange w:id="70" w:author="Hyesong Ha" w:date="2020-05-10T15:43:00Z">
            <w:rPr>
              <w:rFonts w:ascii="Times New Roman" w:hAnsi="Times New Roman" w:cs="Times New Roman"/>
            </w:rPr>
          </w:rPrChange>
        </w:rPr>
        <w:t xml:space="preserve"> would increase</w:t>
      </w:r>
      <w:r w:rsidR="001212BF" w:rsidRPr="00F702D5">
        <w:rPr>
          <w:rFonts w:ascii="Times New Roman" w:hAnsi="Times New Roman" w:cs="Times New Roman"/>
          <w:u w:val="single"/>
          <w:rPrChange w:id="71" w:author="Hyesong Ha" w:date="2020-05-10T15:43:00Z">
            <w:rPr>
              <w:rFonts w:ascii="Times New Roman" w:hAnsi="Times New Roman" w:cs="Times New Roman"/>
            </w:rPr>
          </w:rPrChange>
        </w:rPr>
        <w:t xml:space="preserve">. </w:t>
      </w:r>
      <w:r w:rsidR="007F1FB8">
        <w:rPr>
          <w:rFonts w:ascii="Times New Roman" w:hAnsi="Times New Roman" w:cs="Times New Roman"/>
        </w:rPr>
        <w:t xml:space="preserve"> As the common rhetoric </w:t>
      </w:r>
      <w:r w:rsidR="00FF5278">
        <w:rPr>
          <w:rFonts w:ascii="Times New Roman" w:hAnsi="Times New Roman" w:cs="Times New Roman"/>
        </w:rPr>
        <w:t xml:space="preserve">of the rightists, with less government intervention, i.e. less control on price regulations and provision of subsidies for a health care sector the </w:t>
      </w:r>
      <w:r w:rsidR="00662897">
        <w:rPr>
          <w:rFonts w:ascii="Times New Roman" w:hAnsi="Times New Roman" w:cs="Times New Roman"/>
        </w:rPr>
        <w:t xml:space="preserve">expected outcome of the research is higher maximum-out-of pocket spendings in the conservative states. </w:t>
      </w:r>
    </w:p>
    <w:p w14:paraId="010748CB" w14:textId="62D231AF" w:rsidR="00D86F85" w:rsidRDefault="00E476C3" w:rsidP="002E639D">
      <w:pPr>
        <w:pStyle w:val="gspp"/>
        <w:rPr>
          <w:rFonts w:ascii="Times New Roman" w:hAnsi="Times New Roman" w:cs="Times New Roman"/>
        </w:rPr>
      </w:pPr>
      <w:commentRangeStart w:id="72"/>
      <w:r>
        <w:rPr>
          <w:rFonts w:ascii="Times New Roman" w:hAnsi="Times New Roman" w:cs="Times New Roman"/>
        </w:rPr>
        <w:t xml:space="preserve">I have selected individual maximum out-of-pocket payments for </w:t>
      </w:r>
      <w:r w:rsidRPr="00F702D5">
        <w:rPr>
          <w:rFonts w:ascii="Times New Roman" w:hAnsi="Times New Roman" w:cs="Times New Roman"/>
          <w:color w:val="FF0000"/>
          <w:rPrChange w:id="73" w:author="Hyesong Ha" w:date="2020-05-10T15:44:00Z">
            <w:rPr>
              <w:rFonts w:ascii="Times New Roman" w:hAnsi="Times New Roman" w:cs="Times New Roman"/>
            </w:rPr>
          </w:rPrChange>
        </w:rPr>
        <w:t>Tier 1 plans</w:t>
      </w:r>
      <w:r w:rsidR="00290F84" w:rsidRPr="00F702D5">
        <w:rPr>
          <w:rFonts w:ascii="Times New Roman" w:hAnsi="Times New Roman" w:cs="Times New Roman"/>
          <w:color w:val="FF0000"/>
          <w:rPrChange w:id="74" w:author="Hyesong Ha" w:date="2020-05-10T15:44:00Z">
            <w:rPr>
              <w:rFonts w:ascii="Times New Roman" w:hAnsi="Times New Roman" w:cs="Times New Roman"/>
            </w:rPr>
          </w:rPrChange>
        </w:rPr>
        <w:t xml:space="preserve"> </w:t>
      </w:r>
      <w:r w:rsidR="00290F84">
        <w:rPr>
          <w:rFonts w:ascii="Times New Roman" w:hAnsi="Times New Roman" w:cs="Times New Roman"/>
        </w:rPr>
        <w:t xml:space="preserve">as a dependent variable. </w:t>
      </w:r>
      <w:r w:rsidR="00290F84" w:rsidRPr="00F702D5">
        <w:rPr>
          <w:rFonts w:ascii="Times New Roman" w:hAnsi="Times New Roman" w:cs="Times New Roman"/>
          <w:highlight w:val="yellow"/>
          <w:rPrChange w:id="75" w:author="Hyesong Ha" w:date="2020-05-10T15:45:00Z">
            <w:rPr>
              <w:rFonts w:ascii="Times New Roman" w:hAnsi="Times New Roman" w:cs="Times New Roman"/>
            </w:rPr>
          </w:rPrChange>
        </w:rPr>
        <w:t>Maximum out-of-pocket payment</w:t>
      </w:r>
      <w:r w:rsidR="00290F84">
        <w:rPr>
          <w:rFonts w:ascii="Times New Roman" w:hAnsi="Times New Roman" w:cs="Times New Roman"/>
        </w:rPr>
        <w:t xml:space="preserve"> indicate </w:t>
      </w:r>
      <w:r w:rsidR="00290F84" w:rsidRPr="00F702D5">
        <w:rPr>
          <w:rFonts w:ascii="Times New Roman" w:hAnsi="Times New Roman" w:cs="Times New Roman"/>
          <w:u w:val="single"/>
          <w:rPrChange w:id="76" w:author="Hyesong Ha" w:date="2020-05-10T15:45:00Z">
            <w:rPr>
              <w:rFonts w:ascii="Times New Roman" w:hAnsi="Times New Roman" w:cs="Times New Roman"/>
            </w:rPr>
          </w:rPrChange>
        </w:rPr>
        <w:t>the maximum amount of money that an individual has to pay before insurance company will cover the medical costs.</w:t>
      </w:r>
      <w:r w:rsidR="00290F84">
        <w:rPr>
          <w:rFonts w:ascii="Times New Roman" w:hAnsi="Times New Roman" w:cs="Times New Roman"/>
        </w:rPr>
        <w:t xml:space="preserve"> </w:t>
      </w:r>
      <w:r w:rsidR="00290F84" w:rsidRPr="00F702D5">
        <w:rPr>
          <w:rFonts w:ascii="Times New Roman" w:hAnsi="Times New Roman" w:cs="Times New Roman"/>
          <w:b/>
          <w:rPrChange w:id="77" w:author="Hyesong Ha" w:date="2020-05-10T15:46:00Z">
            <w:rPr>
              <w:rFonts w:ascii="Times New Roman" w:hAnsi="Times New Roman" w:cs="Times New Roman"/>
            </w:rPr>
          </w:rPrChange>
        </w:rPr>
        <w:t>Tier 1</w:t>
      </w:r>
      <w:r w:rsidR="00290F84">
        <w:rPr>
          <w:rFonts w:ascii="Times New Roman" w:hAnsi="Times New Roman" w:cs="Times New Roman"/>
        </w:rPr>
        <w:t xml:space="preserve"> </w:t>
      </w:r>
      <w:r w:rsidR="00402BEB">
        <w:rPr>
          <w:rFonts w:ascii="Times New Roman" w:hAnsi="Times New Roman" w:cs="Times New Roman"/>
        </w:rPr>
        <w:t xml:space="preserve">implies of </w:t>
      </w:r>
      <w:r w:rsidR="00402BEB" w:rsidRPr="00F702D5">
        <w:rPr>
          <w:rFonts w:ascii="Times New Roman" w:hAnsi="Times New Roman" w:cs="Times New Roman"/>
          <w:u w:val="single"/>
          <w:rPrChange w:id="78" w:author="Hyesong Ha" w:date="2020-05-10T15:46:00Z">
            <w:rPr>
              <w:rFonts w:ascii="Times New Roman" w:hAnsi="Times New Roman" w:cs="Times New Roman"/>
            </w:rPr>
          </w:rPrChange>
        </w:rPr>
        <w:t>discounted costs of services and medicines within the network of companies and partners of the insurance provider</w:t>
      </w:r>
      <w:r w:rsidR="00402BEB">
        <w:rPr>
          <w:rFonts w:ascii="Times New Roman" w:hAnsi="Times New Roman" w:cs="Times New Roman"/>
        </w:rPr>
        <w:t xml:space="preserve">. </w:t>
      </w:r>
      <w:commentRangeEnd w:id="72"/>
      <w:r w:rsidR="00380F03">
        <w:rPr>
          <w:rStyle w:val="CommentReference"/>
          <w:rFonts w:asciiTheme="minorHAnsi" w:eastAsiaTheme="minorEastAsia" w:hAnsiTheme="minorHAnsi" w:cstheme="minorBidi"/>
          <w:color w:val="auto"/>
          <w:shd w:val="clear" w:color="auto" w:fill="auto"/>
        </w:rPr>
        <w:commentReference w:id="72"/>
      </w:r>
    </w:p>
    <w:p w14:paraId="0453F1AD" w14:textId="0CD92581" w:rsidR="00FA0CD8" w:rsidRPr="00F702D5" w:rsidRDefault="00FA0CD8" w:rsidP="002E639D">
      <w:pPr>
        <w:pStyle w:val="gspp"/>
        <w:rPr>
          <w:rFonts w:ascii="Times New Roman" w:hAnsi="Times New Roman" w:cs="Times New Roman"/>
          <w:u w:val="single"/>
          <w:rPrChange w:id="79" w:author="Hyesong Ha" w:date="2020-05-10T15:48:00Z">
            <w:rPr>
              <w:rFonts w:ascii="Times New Roman" w:hAnsi="Times New Roman" w:cs="Times New Roman"/>
            </w:rPr>
          </w:rPrChange>
        </w:rPr>
      </w:pPr>
      <w:r>
        <w:rPr>
          <w:rFonts w:ascii="Times New Roman" w:hAnsi="Times New Roman" w:cs="Times New Roman"/>
        </w:rPr>
        <w:t xml:space="preserve">One’s </w:t>
      </w:r>
      <w:r w:rsidR="00480233">
        <w:rPr>
          <w:rFonts w:ascii="Times New Roman" w:hAnsi="Times New Roman" w:cs="Times New Roman"/>
        </w:rPr>
        <w:t>spending behavior on health is affected by</w:t>
      </w:r>
      <w:r w:rsidR="00480233" w:rsidRPr="00F702D5">
        <w:rPr>
          <w:rFonts w:ascii="Times New Roman" w:hAnsi="Times New Roman" w:cs="Times New Roman"/>
          <w:b/>
          <w:rPrChange w:id="80" w:author="Hyesong Ha" w:date="2020-05-10T15:47:00Z">
            <w:rPr>
              <w:rFonts w:ascii="Times New Roman" w:hAnsi="Times New Roman" w:cs="Times New Roman"/>
            </w:rPr>
          </w:rPrChange>
        </w:rPr>
        <w:t xml:space="preserve"> many factors</w:t>
      </w:r>
      <w:r w:rsidR="00480233">
        <w:rPr>
          <w:rFonts w:ascii="Times New Roman" w:hAnsi="Times New Roman" w:cs="Times New Roman"/>
        </w:rPr>
        <w:t>. Ability to cover the costs, i.e</w:t>
      </w:r>
      <w:r w:rsidR="00480233" w:rsidRPr="00F702D5">
        <w:rPr>
          <w:rFonts w:ascii="Times New Roman" w:hAnsi="Times New Roman" w:cs="Times New Roman"/>
          <w:u w:val="single"/>
          <w:rPrChange w:id="81" w:author="Hyesong Ha" w:date="2020-05-10T15:47:00Z">
            <w:rPr>
              <w:rFonts w:ascii="Times New Roman" w:hAnsi="Times New Roman" w:cs="Times New Roman"/>
            </w:rPr>
          </w:rPrChange>
        </w:rPr>
        <w:t>. individual income</w:t>
      </w:r>
      <w:r w:rsidR="0045002F">
        <w:rPr>
          <w:rFonts w:ascii="Times New Roman" w:hAnsi="Times New Roman" w:cs="Times New Roman"/>
        </w:rPr>
        <w:t xml:space="preserve">, defines the constraints on the amount that one is willing to spend on a health insurance. </w:t>
      </w:r>
      <w:r w:rsidR="003179D5">
        <w:rPr>
          <w:rFonts w:ascii="Times New Roman" w:hAnsi="Times New Roman" w:cs="Times New Roman"/>
        </w:rPr>
        <w:t>Also, it may be assumed that higher income is associated with increased maximum out-of-pocket payment plans</w:t>
      </w:r>
      <w:r w:rsidR="008B5C6E">
        <w:rPr>
          <w:rFonts w:ascii="Times New Roman" w:hAnsi="Times New Roman" w:cs="Times New Roman"/>
        </w:rPr>
        <w:t xml:space="preserve">, because individuals can afford to spend more on their health. Another factor that slides into the calculation of </w:t>
      </w:r>
      <w:r w:rsidR="00962008">
        <w:rPr>
          <w:rFonts w:ascii="Times New Roman" w:hAnsi="Times New Roman" w:cs="Times New Roman"/>
        </w:rPr>
        <w:t xml:space="preserve">out-of-pocket payment limits could be </w:t>
      </w:r>
      <w:r w:rsidR="00962008" w:rsidRPr="00F702D5">
        <w:rPr>
          <w:rFonts w:ascii="Times New Roman" w:hAnsi="Times New Roman" w:cs="Times New Roman"/>
          <w:u w:val="single"/>
          <w:rPrChange w:id="82" w:author="Hyesong Ha" w:date="2020-05-10T15:47:00Z">
            <w:rPr>
              <w:rFonts w:ascii="Times New Roman" w:hAnsi="Times New Roman" w:cs="Times New Roman"/>
            </w:rPr>
          </w:rPrChange>
        </w:rPr>
        <w:t>the personal history of using an insurance plan</w:t>
      </w:r>
      <w:r w:rsidR="00962008">
        <w:rPr>
          <w:rFonts w:ascii="Times New Roman" w:hAnsi="Times New Roman" w:cs="Times New Roman"/>
        </w:rPr>
        <w:t xml:space="preserve">. </w:t>
      </w:r>
      <w:r w:rsidR="002F2F89">
        <w:rPr>
          <w:rFonts w:ascii="Times New Roman" w:hAnsi="Times New Roman" w:cs="Times New Roman"/>
        </w:rPr>
        <w:t>Costs charged by companies may vary d</w:t>
      </w:r>
      <w:r w:rsidR="00962008">
        <w:rPr>
          <w:rFonts w:ascii="Times New Roman" w:hAnsi="Times New Roman" w:cs="Times New Roman"/>
        </w:rPr>
        <w:t>epending on th</w:t>
      </w:r>
      <w:r w:rsidR="002F2F89">
        <w:rPr>
          <w:rFonts w:ascii="Times New Roman" w:hAnsi="Times New Roman" w:cs="Times New Roman"/>
        </w:rPr>
        <w:t xml:space="preserve">eir marketing strategies, which evaluates whether </w:t>
      </w:r>
      <w:r w:rsidR="00A36AE6">
        <w:rPr>
          <w:rFonts w:ascii="Times New Roman" w:hAnsi="Times New Roman" w:cs="Times New Roman"/>
        </w:rPr>
        <w:t>an individual has experience in purchasing an insurance from their company</w:t>
      </w:r>
      <w:r w:rsidR="00A36AE6" w:rsidRPr="00F702D5">
        <w:rPr>
          <w:rFonts w:ascii="Times New Roman" w:hAnsi="Times New Roman" w:cs="Times New Roman"/>
          <w:u w:val="single"/>
          <w:rPrChange w:id="83" w:author="Hyesong Ha" w:date="2020-05-10T15:48:00Z">
            <w:rPr>
              <w:rFonts w:ascii="Times New Roman" w:hAnsi="Times New Roman" w:cs="Times New Roman"/>
            </w:rPr>
          </w:rPrChange>
        </w:rPr>
        <w:t>. Such marketing campaigns include discounted monthly premiums for the “loyal</w:t>
      </w:r>
      <w:r w:rsidR="00DE3389" w:rsidRPr="00F702D5">
        <w:rPr>
          <w:rFonts w:ascii="Times New Roman" w:hAnsi="Times New Roman" w:cs="Times New Roman"/>
          <w:u w:val="single"/>
          <w:rPrChange w:id="84" w:author="Hyesong Ha" w:date="2020-05-10T15:48:00Z">
            <w:rPr>
              <w:rFonts w:ascii="Times New Roman" w:hAnsi="Times New Roman" w:cs="Times New Roman"/>
            </w:rPr>
          </w:rPrChange>
        </w:rPr>
        <w:t xml:space="preserve">ty” club members. </w:t>
      </w:r>
    </w:p>
    <w:p w14:paraId="3D4B4D16" w14:textId="07EF350D" w:rsidR="00DE3389" w:rsidRDefault="00DE3389" w:rsidP="002E639D">
      <w:pPr>
        <w:pStyle w:val="gspp"/>
        <w:rPr>
          <w:rFonts w:ascii="Times New Roman" w:hAnsi="Times New Roman" w:cs="Times New Roman"/>
        </w:rPr>
      </w:pPr>
      <w:r>
        <w:rPr>
          <w:rFonts w:ascii="Times New Roman" w:hAnsi="Times New Roman" w:cs="Times New Roman"/>
        </w:rPr>
        <w:lastRenderedPageBreak/>
        <w:t xml:space="preserve">Another important demographic </w:t>
      </w:r>
      <w:r w:rsidR="00181D32">
        <w:rPr>
          <w:rFonts w:ascii="Times New Roman" w:hAnsi="Times New Roman" w:cs="Times New Roman"/>
        </w:rPr>
        <w:t>aspects</w:t>
      </w:r>
      <w:r>
        <w:rPr>
          <w:rFonts w:ascii="Times New Roman" w:hAnsi="Times New Roman" w:cs="Times New Roman"/>
        </w:rPr>
        <w:t xml:space="preserve"> </w:t>
      </w:r>
      <w:r w:rsidR="00851EB1">
        <w:rPr>
          <w:rFonts w:ascii="Times New Roman" w:hAnsi="Times New Roman" w:cs="Times New Roman"/>
        </w:rPr>
        <w:t xml:space="preserve">such as </w:t>
      </w:r>
      <w:r w:rsidR="00851EB1" w:rsidRPr="00F702D5">
        <w:rPr>
          <w:rFonts w:ascii="Times New Roman" w:hAnsi="Times New Roman" w:cs="Times New Roman"/>
          <w:u w:val="single"/>
          <w:rPrChange w:id="85" w:author="Hyesong Ha" w:date="2020-05-10T15:48:00Z">
            <w:rPr>
              <w:rFonts w:ascii="Times New Roman" w:hAnsi="Times New Roman" w:cs="Times New Roman"/>
            </w:rPr>
          </w:rPrChange>
        </w:rPr>
        <w:t>population’s age</w:t>
      </w:r>
      <w:r w:rsidR="00851EB1">
        <w:rPr>
          <w:rFonts w:ascii="Times New Roman" w:hAnsi="Times New Roman" w:cs="Times New Roman"/>
        </w:rPr>
        <w:t xml:space="preserve"> and </w:t>
      </w:r>
      <w:r w:rsidR="00181D32" w:rsidRPr="00F702D5">
        <w:rPr>
          <w:rFonts w:ascii="Times New Roman" w:hAnsi="Times New Roman" w:cs="Times New Roman"/>
          <w:u w:val="single"/>
          <w:rPrChange w:id="86" w:author="Hyesong Ha" w:date="2020-05-10T15:48:00Z">
            <w:rPr>
              <w:rFonts w:ascii="Times New Roman" w:hAnsi="Times New Roman" w:cs="Times New Roman"/>
            </w:rPr>
          </w:rPrChange>
        </w:rPr>
        <w:t>gender proportions</w:t>
      </w:r>
      <w:r w:rsidR="00181D32">
        <w:rPr>
          <w:rFonts w:ascii="Times New Roman" w:hAnsi="Times New Roman" w:cs="Times New Roman"/>
        </w:rPr>
        <w:t xml:space="preserve"> might indicate the necessity and amount of a</w:t>
      </w:r>
      <w:ins w:id="87" w:author="Hyesong Ha" w:date="2020-05-10T15:48:00Z">
        <w:r w:rsidR="0012066C">
          <w:rPr>
            <w:rFonts w:ascii="Times New Roman" w:hAnsi="Times New Roman" w:cs="Times New Roman"/>
          </w:rPr>
          <w:t>n</w:t>
        </w:r>
      </w:ins>
      <w:r w:rsidR="00181D32">
        <w:rPr>
          <w:rFonts w:ascii="Times New Roman" w:hAnsi="Times New Roman" w:cs="Times New Roman"/>
        </w:rPr>
        <w:t xml:space="preserve"> essential health care services. </w:t>
      </w:r>
    </w:p>
    <w:p w14:paraId="791EE596" w14:textId="77777777" w:rsidR="00FA0CD8" w:rsidRDefault="00FA0CD8" w:rsidP="002E639D">
      <w:pPr>
        <w:pStyle w:val="gspp"/>
        <w:rPr>
          <w:rFonts w:ascii="Times New Roman" w:hAnsi="Times New Roman" w:cs="Times New Roman"/>
        </w:rPr>
      </w:pPr>
    </w:p>
    <w:p w14:paraId="6B0D97AC" w14:textId="4F7657E9" w:rsidR="001212BF" w:rsidRDefault="00B85A5C" w:rsidP="002E639D">
      <w:pPr>
        <w:pStyle w:val="gspp"/>
        <w:rPr>
          <w:rFonts w:ascii="Times New Roman" w:hAnsi="Times New Roman" w:cs="Times New Roman"/>
          <w:b/>
        </w:rPr>
      </w:pPr>
      <w:r>
        <w:rPr>
          <w:rFonts w:ascii="Times New Roman" w:hAnsi="Times New Roman" w:cs="Times New Roman"/>
          <w:b/>
        </w:rPr>
        <w:t xml:space="preserve">Methodology and </w:t>
      </w:r>
      <w:r w:rsidR="001212BF">
        <w:rPr>
          <w:rFonts w:ascii="Times New Roman" w:hAnsi="Times New Roman" w:cs="Times New Roman"/>
          <w:b/>
        </w:rPr>
        <w:t xml:space="preserve">Data </w:t>
      </w:r>
    </w:p>
    <w:p w14:paraId="6AC7B744" w14:textId="68562CB8" w:rsidR="00DA4760" w:rsidRDefault="00702759" w:rsidP="002E639D">
      <w:pPr>
        <w:pStyle w:val="gspp"/>
        <w:rPr>
          <w:rFonts w:ascii="Times New Roman" w:hAnsi="Times New Roman" w:cs="Times New Roman"/>
        </w:rPr>
      </w:pPr>
      <w:r>
        <w:rPr>
          <w:rFonts w:ascii="Times New Roman" w:hAnsi="Times New Roman" w:cs="Times New Roman"/>
        </w:rPr>
        <w:t xml:space="preserve">This section describes the methodology implemented to investigate the relationship of ideology on insurance costs. </w:t>
      </w:r>
      <w:r w:rsidR="00EE6C6F">
        <w:rPr>
          <w:rFonts w:ascii="Times New Roman" w:hAnsi="Times New Roman" w:cs="Times New Roman"/>
        </w:rPr>
        <w:t xml:space="preserve">I explored the </w:t>
      </w:r>
      <w:r w:rsidR="0018426D">
        <w:rPr>
          <w:rFonts w:ascii="Times New Roman" w:hAnsi="Times New Roman" w:cs="Times New Roman"/>
        </w:rPr>
        <w:t>data provided by the</w:t>
      </w:r>
      <w:r w:rsidR="00EE6C6F">
        <w:rPr>
          <w:rFonts w:ascii="Times New Roman" w:hAnsi="Times New Roman" w:cs="Times New Roman"/>
        </w:rPr>
        <w:t xml:space="preserve"> </w:t>
      </w:r>
      <w:r w:rsidR="0018426D" w:rsidRPr="00C41B46">
        <w:rPr>
          <w:rFonts w:ascii="Times New Roman" w:hAnsi="Times New Roman" w:cs="Times New Roman"/>
        </w:rPr>
        <w:t>US Department of Health and Social Services</w:t>
      </w:r>
      <w:r w:rsidR="0018426D">
        <w:rPr>
          <w:rFonts w:ascii="Times New Roman" w:hAnsi="Times New Roman" w:cs="Times New Roman"/>
        </w:rPr>
        <w:t xml:space="preserve"> on the </w:t>
      </w:r>
      <w:r w:rsidR="0018426D" w:rsidRPr="00C41B46">
        <w:rPr>
          <w:rFonts w:ascii="Times New Roman" w:hAnsi="Times New Roman" w:cs="Times New Roman"/>
        </w:rPr>
        <w:t>healthcare insurance marketplace on health and dental plans for the period of 2014 to 2016</w:t>
      </w:r>
      <w:r w:rsidR="0018426D">
        <w:rPr>
          <w:rFonts w:ascii="Times New Roman" w:hAnsi="Times New Roman" w:cs="Times New Roman"/>
        </w:rPr>
        <w:t xml:space="preserve"> across the states </w:t>
      </w:r>
      <w:r w:rsidR="00D7141A">
        <w:rPr>
          <w:rFonts w:ascii="Times New Roman" w:hAnsi="Times New Roman" w:cs="Times New Roman"/>
        </w:rPr>
        <w:t>and States’ ideology measures reported since 1960 (</w:t>
      </w:r>
      <w:r w:rsidR="000738E4">
        <w:rPr>
          <w:rFonts w:ascii="Times New Roman" w:hAnsi="Times New Roman" w:cs="Times New Roman"/>
        </w:rPr>
        <w:t xml:space="preserve">William,1998). </w:t>
      </w:r>
      <w:r w:rsidR="003C4FD1">
        <w:rPr>
          <w:rFonts w:ascii="Times New Roman" w:hAnsi="Times New Roman" w:cs="Times New Roman"/>
        </w:rPr>
        <w:t xml:space="preserve">Additionally, I have consolidated the annual data on demographic statistics such </w:t>
      </w:r>
      <w:r w:rsidR="003C4FD1" w:rsidRPr="0012066C">
        <w:rPr>
          <w:rFonts w:ascii="Times New Roman" w:hAnsi="Times New Roman" w:cs="Times New Roman"/>
          <w:u w:val="single"/>
          <w:rPrChange w:id="88" w:author="Hyesong Ha" w:date="2020-05-10T15:50:00Z">
            <w:rPr>
              <w:rFonts w:ascii="Times New Roman" w:hAnsi="Times New Roman" w:cs="Times New Roman"/>
            </w:rPr>
          </w:rPrChange>
        </w:rPr>
        <w:t xml:space="preserve">as age, income, gender from US Census </w:t>
      </w:r>
      <w:r w:rsidR="00E36B1D" w:rsidRPr="0012066C">
        <w:rPr>
          <w:rFonts w:ascii="Times New Roman" w:hAnsi="Times New Roman" w:cs="Times New Roman"/>
          <w:u w:val="single"/>
          <w:rPrChange w:id="89" w:author="Hyesong Ha" w:date="2020-05-10T15:50:00Z">
            <w:rPr>
              <w:rFonts w:ascii="Times New Roman" w:hAnsi="Times New Roman" w:cs="Times New Roman"/>
            </w:rPr>
          </w:rPrChange>
        </w:rPr>
        <w:t>Bureau</w:t>
      </w:r>
      <w:r w:rsidR="00E36B1D">
        <w:rPr>
          <w:rFonts w:ascii="Times New Roman" w:hAnsi="Times New Roman" w:cs="Times New Roman"/>
        </w:rPr>
        <w:t>. Further on</w:t>
      </w:r>
      <w:r w:rsidR="000738E4">
        <w:rPr>
          <w:rFonts w:ascii="Times New Roman" w:hAnsi="Times New Roman" w:cs="Times New Roman"/>
        </w:rPr>
        <w:t xml:space="preserve">, to </w:t>
      </w:r>
      <w:r w:rsidR="00C47190">
        <w:rPr>
          <w:rFonts w:ascii="Times New Roman" w:hAnsi="Times New Roman" w:cs="Times New Roman"/>
        </w:rPr>
        <w:t xml:space="preserve">investigate the connection between independent and dependent variables I implemented </w:t>
      </w:r>
      <w:r w:rsidR="002D0148">
        <w:rPr>
          <w:rFonts w:ascii="Times New Roman" w:hAnsi="Times New Roman" w:cs="Times New Roman"/>
        </w:rPr>
        <w:t>the</w:t>
      </w:r>
      <w:r w:rsidR="005E5984">
        <w:rPr>
          <w:rFonts w:ascii="Times New Roman" w:hAnsi="Times New Roman" w:cs="Times New Roman"/>
        </w:rPr>
        <w:t xml:space="preserve"> most common</w:t>
      </w:r>
      <w:r w:rsidR="002D0148">
        <w:rPr>
          <w:rFonts w:ascii="Times New Roman" w:hAnsi="Times New Roman" w:cs="Times New Roman"/>
        </w:rPr>
        <w:t xml:space="preserve"> model</w:t>
      </w:r>
      <w:r w:rsidR="005E5984">
        <w:rPr>
          <w:rFonts w:ascii="Times New Roman" w:hAnsi="Times New Roman" w:cs="Times New Roman"/>
        </w:rPr>
        <w:t xml:space="preserve"> of </w:t>
      </w:r>
      <w:r w:rsidR="00FF163C">
        <w:rPr>
          <w:rFonts w:ascii="Times New Roman" w:hAnsi="Times New Roman" w:cs="Times New Roman"/>
        </w:rPr>
        <w:t>multiple linear</w:t>
      </w:r>
      <w:r w:rsidR="00F62D47">
        <w:rPr>
          <w:rFonts w:ascii="Times New Roman" w:hAnsi="Times New Roman" w:cs="Times New Roman"/>
        </w:rPr>
        <w:t xml:space="preserve"> regression</w:t>
      </w:r>
      <w:r w:rsidR="002D0148">
        <w:rPr>
          <w:rFonts w:ascii="Times New Roman" w:hAnsi="Times New Roman" w:cs="Times New Roman"/>
        </w:rPr>
        <w:t xml:space="preserve"> of the following form:</w:t>
      </w:r>
    </w:p>
    <w:p w14:paraId="78DCA4F2" w14:textId="4C6FE50B" w:rsidR="00A527DF" w:rsidRPr="00C93764" w:rsidRDefault="005B5B01" w:rsidP="005B5B01">
      <w:pPr>
        <w:pStyle w:val="gspp"/>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γI</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4ACDF4C1" w14:textId="5E00F87D" w:rsidR="00C93764" w:rsidRDefault="00FA4554" w:rsidP="002E639D">
      <w:pPr>
        <w:pStyle w:val="gspp"/>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Pr>
          <w:rFonts w:ascii="Times New Roman" w:hAnsi="Times New Roman" w:cs="Times New Roman"/>
        </w:rPr>
        <w:t xml:space="preserve"> </w:t>
      </w:r>
      <w:r w:rsidR="007E4FC3">
        <w:rPr>
          <w:rFonts w:ascii="Times New Roman" w:hAnsi="Times New Roman" w:cs="Times New Roman"/>
        </w:rPr>
        <w:t xml:space="preserve">is the </w:t>
      </w:r>
      <w:r>
        <w:rPr>
          <w:rFonts w:ascii="Times New Roman" w:hAnsi="Times New Roman" w:cs="Times New Roman"/>
        </w:rPr>
        <w:t xml:space="preserve">maximum-out-of pocket payments in </w:t>
      </w:r>
      <w:r>
        <w:rPr>
          <w:rFonts w:ascii="Times New Roman" w:hAnsi="Times New Roman" w:cs="Times New Roman"/>
          <w:i/>
        </w:rPr>
        <w:t xml:space="preserve">i </w:t>
      </w:r>
      <w:r w:rsidR="00CD2860">
        <w:rPr>
          <w:rFonts w:ascii="Times New Roman" w:hAnsi="Times New Roman" w:cs="Times New Roman"/>
        </w:rPr>
        <w:t xml:space="preserve">state in </w:t>
      </w:r>
      <w:r>
        <w:rPr>
          <w:rFonts w:ascii="Times New Roman" w:hAnsi="Times New Roman" w:cs="Times New Roman"/>
          <w:i/>
        </w:rPr>
        <w:t>t</w:t>
      </w:r>
      <w:r w:rsidR="00CD2860">
        <w:rPr>
          <w:rFonts w:ascii="Times New Roman" w:hAnsi="Times New Roman" w:cs="Times New Roman"/>
          <w:i/>
        </w:rPr>
        <w:t xml:space="preserve"> </w:t>
      </w:r>
      <w:r w:rsidR="00380A4D">
        <w:rPr>
          <w:rFonts w:ascii="Times New Roman" w:hAnsi="Times New Roman" w:cs="Times New Roman"/>
        </w:rPr>
        <w:t xml:space="preserve">period.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578DB">
        <w:rPr>
          <w:rFonts w:ascii="Times New Roman" w:hAnsi="Times New Roman" w:cs="Times New Roman"/>
        </w:rPr>
        <w:t xml:space="preserve"> </w:t>
      </w:r>
      <w:r w:rsidR="00B465D3">
        <w:rPr>
          <w:rFonts w:ascii="Times New Roman" w:hAnsi="Times New Roman" w:cs="Times New Roman"/>
        </w:rPr>
        <w:t xml:space="preserve">includes the list of control variables, such as </w:t>
      </w:r>
      <w:r w:rsidR="00412FE2">
        <w:rPr>
          <w:rFonts w:ascii="Times New Roman" w:hAnsi="Times New Roman" w:cs="Times New Roman"/>
        </w:rPr>
        <w:t xml:space="preserve">percentage of a male population, median age of the </w:t>
      </w:r>
      <w:r w:rsidR="000B29B5">
        <w:rPr>
          <w:rFonts w:ascii="Times New Roman" w:hAnsi="Times New Roman" w:cs="Times New Roman"/>
        </w:rPr>
        <w:t xml:space="preserve">state, median household income;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0B29B5">
        <w:rPr>
          <w:rFonts w:ascii="Times New Roman" w:hAnsi="Times New Roman" w:cs="Times New Roman"/>
        </w:rPr>
        <w:t xml:space="preserve"> is the dummy variable</w:t>
      </w:r>
      <w:r w:rsidR="00ED637C">
        <w:rPr>
          <w:rFonts w:ascii="Times New Roman" w:hAnsi="Times New Roman" w:cs="Times New Roman"/>
        </w:rPr>
        <w:t xml:space="preserve"> that indicates one’s  previous experience </w:t>
      </w:r>
      <w:r w:rsidR="001B1A5A">
        <w:rPr>
          <w:rFonts w:ascii="Times New Roman" w:hAnsi="Times New Roman" w:cs="Times New Roman"/>
        </w:rPr>
        <w:t xml:space="preserve">with a particular provider;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it</m:t>
            </m:r>
          </m:sub>
        </m:sSub>
      </m:oMath>
      <w:r w:rsidR="001B1A5A">
        <w:rPr>
          <w:rFonts w:ascii="Times New Roman" w:hAnsi="Times New Roman" w:cs="Times New Roman"/>
        </w:rPr>
        <w:t xml:space="preserve"> </w:t>
      </w:r>
      <w:r w:rsidR="005B5B01">
        <w:rPr>
          <w:rFonts w:ascii="Times New Roman" w:hAnsi="Times New Roman" w:cs="Times New Roman"/>
        </w:rPr>
        <w:t>is</w:t>
      </w:r>
      <w:r w:rsidR="0043070B">
        <w:rPr>
          <w:rFonts w:ascii="Times New Roman" w:hAnsi="Times New Roman" w:cs="Times New Roman"/>
        </w:rPr>
        <w:t xml:space="preserve"> the independe</w:t>
      </w:r>
      <w:r w:rsidR="005B5B01">
        <w:rPr>
          <w:rFonts w:ascii="Times New Roman" w:hAnsi="Times New Roman" w:cs="Times New Roman"/>
        </w:rPr>
        <w:t>nt variable</w:t>
      </w:r>
      <w:r w:rsidR="00DB01F5">
        <w:rPr>
          <w:rFonts w:ascii="Times New Roman" w:hAnsi="Times New Roman" w:cs="Times New Roman"/>
        </w:rPr>
        <w:t xml:space="preserve"> of my </w:t>
      </w:r>
      <w:r w:rsidR="0043070B">
        <w:rPr>
          <w:rFonts w:ascii="Times New Roman" w:hAnsi="Times New Roman" w:cs="Times New Roman"/>
        </w:rPr>
        <w:t xml:space="preserve"> interest : </w:t>
      </w:r>
      <w:r w:rsidR="0043070B" w:rsidRPr="0012066C">
        <w:rPr>
          <w:rFonts w:ascii="Times New Roman" w:hAnsi="Times New Roman" w:cs="Times New Roman"/>
          <w:u w:val="single"/>
          <w:rPrChange w:id="90" w:author="Hyesong Ha" w:date="2020-05-10T15:52:00Z">
            <w:rPr>
              <w:rFonts w:ascii="Times New Roman" w:hAnsi="Times New Roman" w:cs="Times New Roman"/>
            </w:rPr>
          </w:rPrChange>
        </w:rPr>
        <w:t>government ideology index</w:t>
      </w:r>
      <w:r w:rsidR="0043070B">
        <w:rPr>
          <w:rFonts w:ascii="Times New Roman" w:hAnsi="Times New Roman" w:cs="Times New Roman"/>
        </w:rPr>
        <w:t xml:space="preserve">. </w:t>
      </w:r>
    </w:p>
    <w:p w14:paraId="4AB7DD50" w14:textId="4FA27DFF" w:rsidR="00DB01F5" w:rsidRDefault="00E243E2" w:rsidP="002E639D">
      <w:pPr>
        <w:pStyle w:val="gspp"/>
        <w:rPr>
          <w:rFonts w:ascii="Times New Roman" w:hAnsi="Times New Roman" w:cs="Times New Roman"/>
        </w:rPr>
      </w:pPr>
      <w:r>
        <w:rPr>
          <w:rFonts w:ascii="Times New Roman" w:hAnsi="Times New Roman" w:cs="Times New Roman"/>
        </w:rPr>
        <w:t xml:space="preserve">The second model differs </w:t>
      </w:r>
      <w:r w:rsidR="00DB01F5">
        <w:rPr>
          <w:rFonts w:ascii="Times New Roman" w:hAnsi="Times New Roman" w:cs="Times New Roman"/>
        </w:rPr>
        <w:t>only in the independent variable of my interest</w:t>
      </w:r>
      <w:r>
        <w:rPr>
          <w:rFonts w:ascii="Times New Roman" w:hAnsi="Times New Roman" w:cs="Times New Roman"/>
        </w:rPr>
        <w:t xml:space="preserve"> - </w:t>
      </w:r>
      <w:r w:rsidR="00DB01F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it</m:t>
            </m:r>
          </m:sub>
        </m:sSub>
      </m:oMath>
      <w:r>
        <w:rPr>
          <w:rFonts w:ascii="Times New Roman" w:hAnsi="Times New Roman" w:cs="Times New Roman"/>
        </w:rPr>
        <w:t>, citizen ideology index:</w:t>
      </w:r>
    </w:p>
    <w:p w14:paraId="16D5E325" w14:textId="4EDA01BA" w:rsidR="00DB01F5" w:rsidRPr="00C93764" w:rsidRDefault="00DB01F5" w:rsidP="00DB01F5">
      <w:pPr>
        <w:pStyle w:val="gspp"/>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γJ</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28D342E8" w14:textId="7F1AD127" w:rsidR="00CF05E6" w:rsidRPr="00FF163C" w:rsidRDefault="00E243E2" w:rsidP="002E639D">
      <w:pPr>
        <w:pStyle w:val="gspp"/>
        <w:rPr>
          <w:rFonts w:ascii="Times New Roman" w:hAnsi="Times New Roman" w:cs="Times New Roman"/>
        </w:rPr>
      </w:pPr>
      <w:r>
        <w:rPr>
          <w:rFonts w:ascii="Times New Roman" w:hAnsi="Times New Roman" w:cs="Times New Roman"/>
        </w:rPr>
        <w:t xml:space="preserve">Through running the regression </w:t>
      </w:r>
      <w:r w:rsidR="00635E24">
        <w:rPr>
          <w:rFonts w:ascii="Times New Roman" w:hAnsi="Times New Roman" w:cs="Times New Roman"/>
        </w:rPr>
        <w:t>analysis,</w:t>
      </w:r>
      <w:r>
        <w:rPr>
          <w:rFonts w:ascii="Times New Roman" w:hAnsi="Times New Roman" w:cs="Times New Roman"/>
        </w:rPr>
        <w:t xml:space="preserve"> I want to find whether ther</w:t>
      </w:r>
      <w:r w:rsidR="00635E24">
        <w:rPr>
          <w:rFonts w:ascii="Times New Roman" w:hAnsi="Times New Roman" w:cs="Times New Roman"/>
        </w:rPr>
        <w:t xml:space="preserve">e is a statistically significant relationship between ideology and individual health spending.  </w:t>
      </w:r>
      <w:r w:rsidR="00CF05E6">
        <w:rPr>
          <w:rFonts w:ascii="Times New Roman" w:hAnsi="Times New Roman" w:cs="Times New Roman"/>
        </w:rPr>
        <w:t xml:space="preserve"> </w:t>
      </w:r>
    </w:p>
    <w:p w14:paraId="2E030D5D" w14:textId="6E635246" w:rsidR="00607F5D" w:rsidRPr="001E5699" w:rsidRDefault="001B49B0" w:rsidP="00607F5D">
      <w:pPr>
        <w:widowControl w:val="0"/>
        <w:autoSpaceDE w:val="0"/>
        <w:autoSpaceDN w:val="0"/>
        <w:adjustRightInd w:val="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Table 1. </w:t>
      </w:r>
      <w:r w:rsidR="00CF05E6">
        <w:rPr>
          <w:rFonts w:ascii="Times New Roman" w:eastAsia="Times New Roman" w:hAnsi="Times New Roman" w:cs="Times New Roman"/>
          <w:b/>
          <w:bCs/>
          <w:sz w:val="20"/>
          <w:szCs w:val="20"/>
        </w:rPr>
        <w:t xml:space="preserve">Descriptive </w:t>
      </w:r>
      <w:r w:rsidR="00607F5D" w:rsidRPr="001E5699">
        <w:rPr>
          <w:rFonts w:ascii="Times New Roman" w:eastAsia="Times New Roman" w:hAnsi="Times New Roman" w:cs="Times New Roman"/>
          <w:b/>
          <w:bCs/>
          <w:sz w:val="20"/>
          <w:szCs w:val="20"/>
        </w:rPr>
        <w:t xml:space="preserve">Statistics </w:t>
      </w:r>
    </w:p>
    <w:tbl>
      <w:tblPr>
        <w:tblW w:w="0" w:type="auto"/>
        <w:tblLayout w:type="fixed"/>
        <w:tblLook w:val="0000" w:firstRow="0" w:lastRow="0" w:firstColumn="0" w:lastColumn="0" w:noHBand="0" w:noVBand="0"/>
      </w:tblPr>
      <w:tblGrid>
        <w:gridCol w:w="3119"/>
        <w:gridCol w:w="709"/>
        <w:gridCol w:w="992"/>
        <w:gridCol w:w="1004"/>
        <w:gridCol w:w="980"/>
        <w:gridCol w:w="851"/>
      </w:tblGrid>
      <w:tr w:rsidR="00AF37B9" w:rsidRPr="001E5699" w14:paraId="09017925" w14:textId="77777777" w:rsidTr="00AF37B9">
        <w:tc>
          <w:tcPr>
            <w:tcW w:w="3119" w:type="dxa"/>
            <w:tcBorders>
              <w:top w:val="single" w:sz="4" w:space="0" w:color="auto"/>
              <w:left w:val="nil"/>
              <w:bottom w:val="single" w:sz="10" w:space="0" w:color="auto"/>
              <w:right w:val="single" w:sz="4" w:space="0" w:color="auto"/>
            </w:tcBorders>
          </w:tcPr>
          <w:p w14:paraId="46247B5B" w14:textId="77777777" w:rsidR="00607F5D" w:rsidRPr="001E5699" w:rsidRDefault="00607F5D"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Variable</w:t>
            </w:r>
          </w:p>
        </w:tc>
        <w:tc>
          <w:tcPr>
            <w:tcW w:w="709" w:type="dxa"/>
            <w:tcBorders>
              <w:top w:val="single" w:sz="4" w:space="0" w:color="auto"/>
              <w:left w:val="single" w:sz="4" w:space="0" w:color="auto"/>
              <w:bottom w:val="single" w:sz="10" w:space="0" w:color="auto"/>
              <w:right w:val="nil"/>
            </w:tcBorders>
          </w:tcPr>
          <w:p w14:paraId="009D325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Obs</w:t>
            </w:r>
          </w:p>
        </w:tc>
        <w:tc>
          <w:tcPr>
            <w:tcW w:w="992" w:type="dxa"/>
            <w:tcBorders>
              <w:top w:val="single" w:sz="4" w:space="0" w:color="auto"/>
              <w:left w:val="nil"/>
              <w:bottom w:val="single" w:sz="10" w:space="0" w:color="auto"/>
              <w:right w:val="nil"/>
            </w:tcBorders>
          </w:tcPr>
          <w:p w14:paraId="29A11D1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Mean</w:t>
            </w:r>
          </w:p>
        </w:tc>
        <w:tc>
          <w:tcPr>
            <w:tcW w:w="1004" w:type="dxa"/>
            <w:tcBorders>
              <w:top w:val="single" w:sz="4" w:space="0" w:color="auto"/>
              <w:left w:val="nil"/>
              <w:bottom w:val="single" w:sz="10" w:space="0" w:color="auto"/>
              <w:right w:val="nil"/>
            </w:tcBorders>
          </w:tcPr>
          <w:p w14:paraId="24E6650F"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Std.Dev.</w:t>
            </w:r>
          </w:p>
        </w:tc>
        <w:tc>
          <w:tcPr>
            <w:tcW w:w="980" w:type="dxa"/>
            <w:tcBorders>
              <w:top w:val="single" w:sz="4" w:space="0" w:color="auto"/>
              <w:left w:val="nil"/>
              <w:bottom w:val="single" w:sz="10" w:space="0" w:color="auto"/>
              <w:right w:val="nil"/>
            </w:tcBorders>
          </w:tcPr>
          <w:p w14:paraId="35BFC40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Min</w:t>
            </w:r>
          </w:p>
        </w:tc>
        <w:tc>
          <w:tcPr>
            <w:tcW w:w="851" w:type="dxa"/>
            <w:tcBorders>
              <w:top w:val="single" w:sz="4" w:space="0" w:color="auto"/>
              <w:left w:val="nil"/>
              <w:bottom w:val="single" w:sz="10" w:space="0" w:color="auto"/>
              <w:right w:val="nil"/>
            </w:tcBorders>
          </w:tcPr>
          <w:p w14:paraId="18D0455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Max</w:t>
            </w:r>
          </w:p>
        </w:tc>
      </w:tr>
      <w:tr w:rsidR="00AF37B9" w:rsidRPr="001E5699" w14:paraId="22E4AF93" w14:textId="77777777" w:rsidTr="00AF37B9">
        <w:tc>
          <w:tcPr>
            <w:tcW w:w="3119" w:type="dxa"/>
            <w:tcBorders>
              <w:top w:val="nil"/>
              <w:left w:val="nil"/>
              <w:bottom w:val="nil"/>
              <w:right w:val="single" w:sz="4" w:space="0" w:color="auto"/>
            </w:tcBorders>
          </w:tcPr>
          <w:p w14:paraId="1891460D" w14:textId="137CBB81" w:rsidR="00607F5D" w:rsidRPr="001E5699" w:rsidRDefault="003746D7" w:rsidP="003746D7">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Percentage of a male population (%)</w:t>
            </w:r>
          </w:p>
        </w:tc>
        <w:tc>
          <w:tcPr>
            <w:tcW w:w="709" w:type="dxa"/>
            <w:tcBorders>
              <w:top w:val="nil"/>
              <w:left w:val="single" w:sz="4" w:space="0" w:color="auto"/>
              <w:bottom w:val="nil"/>
              <w:right w:val="nil"/>
            </w:tcBorders>
          </w:tcPr>
          <w:p w14:paraId="183930C0"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650FE8ED"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49.205</w:t>
            </w:r>
          </w:p>
        </w:tc>
        <w:tc>
          <w:tcPr>
            <w:tcW w:w="1004" w:type="dxa"/>
            <w:tcBorders>
              <w:top w:val="nil"/>
              <w:left w:val="nil"/>
              <w:bottom w:val="nil"/>
              <w:right w:val="nil"/>
            </w:tcBorders>
          </w:tcPr>
          <w:p w14:paraId="2E67A84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.408</w:t>
            </w:r>
          </w:p>
        </w:tc>
        <w:tc>
          <w:tcPr>
            <w:tcW w:w="980" w:type="dxa"/>
            <w:tcBorders>
              <w:top w:val="nil"/>
              <w:left w:val="nil"/>
              <w:bottom w:val="nil"/>
              <w:right w:val="nil"/>
            </w:tcBorders>
          </w:tcPr>
          <w:p w14:paraId="59AED5D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48.2</w:t>
            </w:r>
          </w:p>
        </w:tc>
        <w:tc>
          <w:tcPr>
            <w:tcW w:w="851" w:type="dxa"/>
            <w:tcBorders>
              <w:top w:val="nil"/>
              <w:left w:val="nil"/>
              <w:bottom w:val="nil"/>
              <w:right w:val="nil"/>
            </w:tcBorders>
          </w:tcPr>
          <w:p w14:paraId="234ED8ED"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50.5</w:t>
            </w:r>
          </w:p>
        </w:tc>
      </w:tr>
      <w:tr w:rsidR="00AF37B9" w:rsidRPr="001E5699" w14:paraId="1D60F178" w14:textId="77777777" w:rsidTr="00AF37B9">
        <w:tc>
          <w:tcPr>
            <w:tcW w:w="3119" w:type="dxa"/>
            <w:tcBorders>
              <w:top w:val="nil"/>
              <w:left w:val="nil"/>
              <w:bottom w:val="nil"/>
              <w:right w:val="single" w:sz="4" w:space="0" w:color="auto"/>
            </w:tcBorders>
          </w:tcPr>
          <w:p w14:paraId="3A306C13" w14:textId="67812C64" w:rsidR="00607F5D" w:rsidRPr="001E5699" w:rsidRDefault="00607F5D" w:rsidP="001E5699">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1E5699" w:rsidRPr="001E5699">
              <w:rPr>
                <w:rFonts w:ascii="Times New Roman" w:eastAsia="Times New Roman" w:hAnsi="Times New Roman" w:cs="Times New Roman"/>
                <w:sz w:val="20"/>
                <w:szCs w:val="20"/>
              </w:rPr>
              <w:t>Median age of the state (years)</w:t>
            </w:r>
          </w:p>
        </w:tc>
        <w:tc>
          <w:tcPr>
            <w:tcW w:w="709" w:type="dxa"/>
            <w:tcBorders>
              <w:top w:val="nil"/>
              <w:left w:val="single" w:sz="4" w:space="0" w:color="auto"/>
              <w:bottom w:val="nil"/>
              <w:right w:val="nil"/>
            </w:tcBorders>
          </w:tcPr>
          <w:p w14:paraId="6EAEEE4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7F8817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37.829</w:t>
            </w:r>
          </w:p>
        </w:tc>
        <w:tc>
          <w:tcPr>
            <w:tcW w:w="1004" w:type="dxa"/>
            <w:tcBorders>
              <w:top w:val="nil"/>
              <w:left w:val="nil"/>
              <w:bottom w:val="nil"/>
              <w:right w:val="nil"/>
            </w:tcBorders>
          </w:tcPr>
          <w:p w14:paraId="238BCAB6"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2.383</w:t>
            </w:r>
          </w:p>
        </w:tc>
        <w:tc>
          <w:tcPr>
            <w:tcW w:w="980" w:type="dxa"/>
            <w:tcBorders>
              <w:top w:val="nil"/>
              <w:left w:val="nil"/>
              <w:bottom w:val="nil"/>
              <w:right w:val="nil"/>
            </w:tcBorders>
          </w:tcPr>
          <w:p w14:paraId="44EC741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30.5</w:t>
            </w:r>
          </w:p>
        </w:tc>
        <w:tc>
          <w:tcPr>
            <w:tcW w:w="851" w:type="dxa"/>
            <w:tcBorders>
              <w:top w:val="nil"/>
              <w:left w:val="nil"/>
              <w:bottom w:val="nil"/>
              <w:right w:val="nil"/>
            </w:tcBorders>
          </w:tcPr>
          <w:p w14:paraId="3E2E9D9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44.5</w:t>
            </w:r>
          </w:p>
        </w:tc>
      </w:tr>
      <w:tr w:rsidR="00AF37B9" w:rsidRPr="001E5699" w14:paraId="767FCDA1" w14:textId="77777777" w:rsidTr="00AF37B9">
        <w:tc>
          <w:tcPr>
            <w:tcW w:w="3119" w:type="dxa"/>
            <w:tcBorders>
              <w:top w:val="nil"/>
              <w:left w:val="nil"/>
              <w:bottom w:val="nil"/>
              <w:right w:val="single" w:sz="4" w:space="0" w:color="auto"/>
            </w:tcBorders>
          </w:tcPr>
          <w:p w14:paraId="2B1C37E0" w14:textId="41B4479F" w:rsidR="00607F5D" w:rsidRPr="001E5699" w:rsidRDefault="001E5699"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Median household income (2018 inflation adj. $US)</w:t>
            </w:r>
          </w:p>
        </w:tc>
        <w:tc>
          <w:tcPr>
            <w:tcW w:w="709" w:type="dxa"/>
            <w:tcBorders>
              <w:top w:val="nil"/>
              <w:left w:val="single" w:sz="4" w:space="0" w:color="auto"/>
              <w:bottom w:val="nil"/>
              <w:right w:val="nil"/>
            </w:tcBorders>
          </w:tcPr>
          <w:p w14:paraId="7498577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35FD722"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55711.38</w:t>
            </w:r>
          </w:p>
        </w:tc>
        <w:tc>
          <w:tcPr>
            <w:tcW w:w="1004" w:type="dxa"/>
            <w:tcBorders>
              <w:top w:val="nil"/>
              <w:left w:val="nil"/>
              <w:bottom w:val="nil"/>
              <w:right w:val="nil"/>
            </w:tcBorders>
          </w:tcPr>
          <w:p w14:paraId="5ECCECA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6118.921</w:t>
            </w:r>
          </w:p>
        </w:tc>
        <w:tc>
          <w:tcPr>
            <w:tcW w:w="980" w:type="dxa"/>
            <w:tcBorders>
              <w:top w:val="nil"/>
              <w:left w:val="nil"/>
              <w:bottom w:val="nil"/>
              <w:right w:val="nil"/>
            </w:tcBorders>
          </w:tcPr>
          <w:p w14:paraId="76A05A9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41754</w:t>
            </w:r>
          </w:p>
        </w:tc>
        <w:tc>
          <w:tcPr>
            <w:tcW w:w="851" w:type="dxa"/>
            <w:tcBorders>
              <w:top w:val="nil"/>
              <w:left w:val="nil"/>
              <w:bottom w:val="nil"/>
              <w:right w:val="nil"/>
            </w:tcBorders>
          </w:tcPr>
          <w:p w14:paraId="00C090CE"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76126</w:t>
            </w:r>
          </w:p>
        </w:tc>
      </w:tr>
      <w:tr w:rsidR="00AF37B9" w:rsidRPr="001E5699" w14:paraId="21E23EC9" w14:textId="77777777" w:rsidTr="00AF37B9">
        <w:tc>
          <w:tcPr>
            <w:tcW w:w="3119" w:type="dxa"/>
            <w:tcBorders>
              <w:top w:val="nil"/>
              <w:left w:val="nil"/>
              <w:bottom w:val="nil"/>
              <w:right w:val="single" w:sz="4" w:space="0" w:color="auto"/>
            </w:tcBorders>
          </w:tcPr>
          <w:p w14:paraId="20008C6F" w14:textId="3A09CCA8" w:rsidR="00607F5D" w:rsidRPr="001E5699" w:rsidRDefault="001E5699"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1=Is the New plan, 0=Existing plan</w:t>
            </w:r>
          </w:p>
        </w:tc>
        <w:tc>
          <w:tcPr>
            <w:tcW w:w="709" w:type="dxa"/>
            <w:tcBorders>
              <w:top w:val="nil"/>
              <w:left w:val="single" w:sz="4" w:space="0" w:color="auto"/>
              <w:bottom w:val="nil"/>
              <w:right w:val="nil"/>
            </w:tcBorders>
          </w:tcPr>
          <w:p w14:paraId="50182F67"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ADF5B4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.623</w:t>
            </w:r>
          </w:p>
        </w:tc>
        <w:tc>
          <w:tcPr>
            <w:tcW w:w="1004" w:type="dxa"/>
            <w:tcBorders>
              <w:top w:val="nil"/>
              <w:left w:val="nil"/>
              <w:bottom w:val="nil"/>
              <w:right w:val="nil"/>
            </w:tcBorders>
          </w:tcPr>
          <w:p w14:paraId="75BDC354"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.485</w:t>
            </w:r>
          </w:p>
        </w:tc>
        <w:tc>
          <w:tcPr>
            <w:tcW w:w="980" w:type="dxa"/>
            <w:tcBorders>
              <w:top w:val="nil"/>
              <w:left w:val="nil"/>
              <w:bottom w:val="nil"/>
              <w:right w:val="nil"/>
            </w:tcBorders>
          </w:tcPr>
          <w:p w14:paraId="0BFB561E"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0</w:t>
            </w:r>
          </w:p>
        </w:tc>
        <w:tc>
          <w:tcPr>
            <w:tcW w:w="851" w:type="dxa"/>
            <w:tcBorders>
              <w:top w:val="nil"/>
              <w:left w:val="nil"/>
              <w:bottom w:val="nil"/>
              <w:right w:val="nil"/>
            </w:tcBorders>
          </w:tcPr>
          <w:p w14:paraId="44238641"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w:t>
            </w:r>
          </w:p>
        </w:tc>
      </w:tr>
      <w:tr w:rsidR="00AF37B9" w:rsidRPr="001E5699" w14:paraId="2A7B8DC4" w14:textId="77777777" w:rsidTr="00AF37B9">
        <w:tc>
          <w:tcPr>
            <w:tcW w:w="3119" w:type="dxa"/>
            <w:tcBorders>
              <w:top w:val="nil"/>
              <w:left w:val="nil"/>
              <w:bottom w:val="nil"/>
              <w:right w:val="single" w:sz="4" w:space="0" w:color="auto"/>
            </w:tcBorders>
          </w:tcPr>
          <w:p w14:paraId="7F8F7052" w14:textId="7B352426" w:rsidR="00607F5D" w:rsidRPr="0012066C" w:rsidRDefault="00607F5D" w:rsidP="00494E10">
            <w:pPr>
              <w:widowControl w:val="0"/>
              <w:autoSpaceDE w:val="0"/>
              <w:autoSpaceDN w:val="0"/>
              <w:adjustRightInd w:val="0"/>
              <w:rPr>
                <w:rFonts w:ascii="Times New Roman" w:eastAsia="Times New Roman" w:hAnsi="Times New Roman" w:cs="Times New Roman"/>
                <w:sz w:val="20"/>
                <w:szCs w:val="20"/>
                <w:highlight w:val="yellow"/>
                <w:rPrChange w:id="91"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92" w:author="Hyesong Ha" w:date="2020-05-10T15:53:00Z">
                  <w:rPr>
                    <w:rFonts w:ascii="Times New Roman" w:eastAsia="Times New Roman" w:hAnsi="Times New Roman" w:cs="Times New Roman"/>
                    <w:sz w:val="20"/>
                    <w:szCs w:val="20"/>
                  </w:rPr>
                </w:rPrChange>
              </w:rPr>
              <w:t xml:space="preserve"> </w:t>
            </w:r>
            <w:r w:rsidR="00494E10" w:rsidRPr="0012066C">
              <w:rPr>
                <w:rFonts w:ascii="Times New Roman" w:eastAsia="Times New Roman" w:hAnsi="Times New Roman" w:cs="Times New Roman"/>
                <w:sz w:val="20"/>
                <w:szCs w:val="20"/>
                <w:highlight w:val="yellow"/>
                <w:rPrChange w:id="93" w:author="Hyesong Ha" w:date="2020-05-10T15:53:00Z">
                  <w:rPr>
                    <w:rFonts w:ascii="Times New Roman" w:eastAsia="Times New Roman" w:hAnsi="Times New Roman" w:cs="Times New Roman"/>
                    <w:sz w:val="20"/>
                    <w:szCs w:val="20"/>
                  </w:rPr>
                </w:rPrChange>
              </w:rPr>
              <w:t>Citizen ideology (index)</w:t>
            </w:r>
          </w:p>
        </w:tc>
        <w:tc>
          <w:tcPr>
            <w:tcW w:w="709" w:type="dxa"/>
            <w:tcBorders>
              <w:top w:val="nil"/>
              <w:left w:val="single" w:sz="4" w:space="0" w:color="auto"/>
              <w:bottom w:val="nil"/>
              <w:right w:val="nil"/>
            </w:tcBorders>
          </w:tcPr>
          <w:p w14:paraId="3CD4E8AF"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94"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95" w:author="Hyesong Ha" w:date="2020-05-10T15:53:00Z">
                  <w:rPr>
                    <w:rFonts w:ascii="Times New Roman" w:eastAsia="Times New Roman" w:hAnsi="Times New Roman" w:cs="Times New Roman"/>
                    <w:sz w:val="20"/>
                    <w:szCs w:val="20"/>
                  </w:rPr>
                </w:rPrChange>
              </w:rPr>
              <w:t>6635</w:t>
            </w:r>
          </w:p>
        </w:tc>
        <w:tc>
          <w:tcPr>
            <w:tcW w:w="992" w:type="dxa"/>
            <w:tcBorders>
              <w:top w:val="nil"/>
              <w:left w:val="nil"/>
              <w:bottom w:val="nil"/>
              <w:right w:val="nil"/>
            </w:tcBorders>
          </w:tcPr>
          <w:p w14:paraId="4EEF54D2"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96"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97" w:author="Hyesong Ha" w:date="2020-05-10T15:53:00Z">
                  <w:rPr>
                    <w:rFonts w:ascii="Times New Roman" w:eastAsia="Times New Roman" w:hAnsi="Times New Roman" w:cs="Times New Roman"/>
                    <w:sz w:val="20"/>
                    <w:szCs w:val="20"/>
                  </w:rPr>
                </w:rPrChange>
              </w:rPr>
              <w:t>47.896</w:t>
            </w:r>
          </w:p>
        </w:tc>
        <w:tc>
          <w:tcPr>
            <w:tcW w:w="1004" w:type="dxa"/>
            <w:tcBorders>
              <w:top w:val="nil"/>
              <w:left w:val="nil"/>
              <w:bottom w:val="nil"/>
              <w:right w:val="nil"/>
            </w:tcBorders>
          </w:tcPr>
          <w:p w14:paraId="4E95CE8F"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98"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99" w:author="Hyesong Ha" w:date="2020-05-10T15:53:00Z">
                  <w:rPr>
                    <w:rFonts w:ascii="Times New Roman" w:eastAsia="Times New Roman" w:hAnsi="Times New Roman" w:cs="Times New Roman"/>
                    <w:sz w:val="20"/>
                    <w:szCs w:val="20"/>
                  </w:rPr>
                </w:rPrChange>
              </w:rPr>
              <w:t>10.204</w:t>
            </w:r>
          </w:p>
        </w:tc>
        <w:tc>
          <w:tcPr>
            <w:tcW w:w="980" w:type="dxa"/>
            <w:tcBorders>
              <w:top w:val="nil"/>
              <w:left w:val="nil"/>
              <w:bottom w:val="nil"/>
              <w:right w:val="nil"/>
            </w:tcBorders>
          </w:tcPr>
          <w:p w14:paraId="64222EB8"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0"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1" w:author="Hyesong Ha" w:date="2020-05-10T15:53:00Z">
                  <w:rPr>
                    <w:rFonts w:ascii="Times New Roman" w:eastAsia="Times New Roman" w:hAnsi="Times New Roman" w:cs="Times New Roman"/>
                    <w:sz w:val="20"/>
                    <w:szCs w:val="20"/>
                  </w:rPr>
                </w:rPrChange>
              </w:rPr>
              <w:t>21.605</w:t>
            </w:r>
          </w:p>
        </w:tc>
        <w:tc>
          <w:tcPr>
            <w:tcW w:w="851" w:type="dxa"/>
            <w:tcBorders>
              <w:top w:val="nil"/>
              <w:left w:val="nil"/>
              <w:bottom w:val="nil"/>
              <w:right w:val="nil"/>
            </w:tcBorders>
          </w:tcPr>
          <w:p w14:paraId="0E6742D5"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2"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3" w:author="Hyesong Ha" w:date="2020-05-10T15:53:00Z">
                  <w:rPr>
                    <w:rFonts w:ascii="Times New Roman" w:eastAsia="Times New Roman" w:hAnsi="Times New Roman" w:cs="Times New Roman"/>
                    <w:sz w:val="20"/>
                    <w:szCs w:val="20"/>
                  </w:rPr>
                </w:rPrChange>
              </w:rPr>
              <w:t>70.446</w:t>
            </w:r>
          </w:p>
        </w:tc>
      </w:tr>
      <w:tr w:rsidR="00AF37B9" w:rsidRPr="001E5699" w14:paraId="5420502F" w14:textId="77777777" w:rsidTr="00AF37B9">
        <w:tc>
          <w:tcPr>
            <w:tcW w:w="3119" w:type="dxa"/>
            <w:tcBorders>
              <w:top w:val="nil"/>
              <w:left w:val="nil"/>
              <w:bottom w:val="nil"/>
              <w:right w:val="single" w:sz="4" w:space="0" w:color="auto"/>
            </w:tcBorders>
          </w:tcPr>
          <w:p w14:paraId="60FA6E5E" w14:textId="0B0FB25F" w:rsidR="00607F5D" w:rsidRPr="0012066C" w:rsidRDefault="00607F5D" w:rsidP="00494E10">
            <w:pPr>
              <w:widowControl w:val="0"/>
              <w:autoSpaceDE w:val="0"/>
              <w:autoSpaceDN w:val="0"/>
              <w:adjustRightInd w:val="0"/>
              <w:rPr>
                <w:rFonts w:ascii="Times New Roman" w:eastAsia="Times New Roman" w:hAnsi="Times New Roman" w:cs="Times New Roman"/>
                <w:sz w:val="20"/>
                <w:szCs w:val="20"/>
                <w:highlight w:val="yellow"/>
                <w:rPrChange w:id="104"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5" w:author="Hyesong Ha" w:date="2020-05-10T15:53:00Z">
                  <w:rPr>
                    <w:rFonts w:ascii="Times New Roman" w:eastAsia="Times New Roman" w:hAnsi="Times New Roman" w:cs="Times New Roman"/>
                    <w:sz w:val="20"/>
                    <w:szCs w:val="20"/>
                  </w:rPr>
                </w:rPrChange>
              </w:rPr>
              <w:t xml:space="preserve"> </w:t>
            </w:r>
            <w:r w:rsidR="00494E10" w:rsidRPr="0012066C">
              <w:rPr>
                <w:rFonts w:ascii="Times New Roman" w:eastAsia="Times New Roman" w:hAnsi="Times New Roman" w:cs="Times New Roman"/>
                <w:sz w:val="20"/>
                <w:szCs w:val="20"/>
                <w:highlight w:val="yellow"/>
                <w:rPrChange w:id="106" w:author="Hyesong Ha" w:date="2020-05-10T15:53:00Z">
                  <w:rPr>
                    <w:rFonts w:ascii="Times New Roman" w:eastAsia="Times New Roman" w:hAnsi="Times New Roman" w:cs="Times New Roman"/>
                    <w:sz w:val="20"/>
                    <w:szCs w:val="20"/>
                  </w:rPr>
                </w:rPrChange>
              </w:rPr>
              <w:t>Government ideology (index)</w:t>
            </w:r>
          </w:p>
        </w:tc>
        <w:tc>
          <w:tcPr>
            <w:tcW w:w="709" w:type="dxa"/>
            <w:tcBorders>
              <w:top w:val="nil"/>
              <w:left w:val="single" w:sz="4" w:space="0" w:color="auto"/>
              <w:bottom w:val="nil"/>
              <w:right w:val="nil"/>
            </w:tcBorders>
          </w:tcPr>
          <w:p w14:paraId="02690802"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7"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08" w:author="Hyesong Ha" w:date="2020-05-10T15:53:00Z">
                  <w:rPr>
                    <w:rFonts w:ascii="Times New Roman" w:eastAsia="Times New Roman" w:hAnsi="Times New Roman" w:cs="Times New Roman"/>
                    <w:sz w:val="20"/>
                    <w:szCs w:val="20"/>
                  </w:rPr>
                </w:rPrChange>
              </w:rPr>
              <w:t>6635</w:t>
            </w:r>
          </w:p>
        </w:tc>
        <w:tc>
          <w:tcPr>
            <w:tcW w:w="992" w:type="dxa"/>
            <w:tcBorders>
              <w:top w:val="nil"/>
              <w:left w:val="nil"/>
              <w:bottom w:val="nil"/>
              <w:right w:val="nil"/>
            </w:tcBorders>
          </w:tcPr>
          <w:p w14:paraId="1264F1DF"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09"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0" w:author="Hyesong Ha" w:date="2020-05-10T15:53:00Z">
                  <w:rPr>
                    <w:rFonts w:ascii="Times New Roman" w:eastAsia="Times New Roman" w:hAnsi="Times New Roman" w:cs="Times New Roman"/>
                    <w:sz w:val="20"/>
                    <w:szCs w:val="20"/>
                  </w:rPr>
                </w:rPrChange>
              </w:rPr>
              <w:t>35.924</w:t>
            </w:r>
          </w:p>
        </w:tc>
        <w:tc>
          <w:tcPr>
            <w:tcW w:w="1004" w:type="dxa"/>
            <w:tcBorders>
              <w:top w:val="nil"/>
              <w:left w:val="nil"/>
              <w:bottom w:val="nil"/>
              <w:right w:val="nil"/>
            </w:tcBorders>
          </w:tcPr>
          <w:p w14:paraId="459FB3E2"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1"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2" w:author="Hyesong Ha" w:date="2020-05-10T15:53:00Z">
                  <w:rPr>
                    <w:rFonts w:ascii="Times New Roman" w:eastAsia="Times New Roman" w:hAnsi="Times New Roman" w:cs="Times New Roman"/>
                    <w:sz w:val="20"/>
                    <w:szCs w:val="20"/>
                  </w:rPr>
                </w:rPrChange>
              </w:rPr>
              <w:t>14.593</w:t>
            </w:r>
          </w:p>
        </w:tc>
        <w:tc>
          <w:tcPr>
            <w:tcW w:w="980" w:type="dxa"/>
            <w:tcBorders>
              <w:top w:val="nil"/>
              <w:left w:val="nil"/>
              <w:bottom w:val="nil"/>
              <w:right w:val="nil"/>
            </w:tcBorders>
          </w:tcPr>
          <w:p w14:paraId="1AC4B49A"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3"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4" w:author="Hyesong Ha" w:date="2020-05-10T15:53:00Z">
                  <w:rPr>
                    <w:rFonts w:ascii="Times New Roman" w:eastAsia="Times New Roman" w:hAnsi="Times New Roman" w:cs="Times New Roman"/>
                    <w:sz w:val="20"/>
                    <w:szCs w:val="20"/>
                  </w:rPr>
                </w:rPrChange>
              </w:rPr>
              <w:t>18.113</w:t>
            </w:r>
          </w:p>
        </w:tc>
        <w:tc>
          <w:tcPr>
            <w:tcW w:w="851" w:type="dxa"/>
            <w:tcBorders>
              <w:top w:val="nil"/>
              <w:left w:val="nil"/>
              <w:bottom w:val="nil"/>
              <w:right w:val="nil"/>
            </w:tcBorders>
          </w:tcPr>
          <w:p w14:paraId="07514713" w14:textId="77777777" w:rsidR="00607F5D" w:rsidRPr="0012066C" w:rsidRDefault="00607F5D" w:rsidP="00807CFE">
            <w:pPr>
              <w:widowControl w:val="0"/>
              <w:autoSpaceDE w:val="0"/>
              <w:autoSpaceDN w:val="0"/>
              <w:adjustRightInd w:val="0"/>
              <w:jc w:val="right"/>
              <w:rPr>
                <w:rFonts w:ascii="Times New Roman" w:eastAsia="Times New Roman" w:hAnsi="Times New Roman" w:cs="Times New Roman"/>
                <w:sz w:val="20"/>
                <w:szCs w:val="20"/>
                <w:highlight w:val="yellow"/>
                <w:rPrChange w:id="115" w:author="Hyesong Ha" w:date="2020-05-10T15:53:00Z">
                  <w:rPr>
                    <w:rFonts w:ascii="Times New Roman" w:eastAsia="Times New Roman" w:hAnsi="Times New Roman" w:cs="Times New Roman"/>
                    <w:sz w:val="20"/>
                    <w:szCs w:val="20"/>
                  </w:rPr>
                </w:rPrChange>
              </w:rPr>
            </w:pPr>
            <w:r w:rsidRPr="0012066C">
              <w:rPr>
                <w:rFonts w:ascii="Times New Roman" w:eastAsia="Times New Roman" w:hAnsi="Times New Roman" w:cs="Times New Roman"/>
                <w:sz w:val="20"/>
                <w:szCs w:val="20"/>
                <w:highlight w:val="yellow"/>
                <w:rPrChange w:id="116" w:author="Hyesong Ha" w:date="2020-05-10T15:53:00Z">
                  <w:rPr>
                    <w:rFonts w:ascii="Times New Roman" w:eastAsia="Times New Roman" w:hAnsi="Times New Roman" w:cs="Times New Roman"/>
                    <w:sz w:val="20"/>
                    <w:szCs w:val="20"/>
                  </w:rPr>
                </w:rPrChange>
              </w:rPr>
              <w:t>67.982</w:t>
            </w:r>
          </w:p>
        </w:tc>
      </w:tr>
      <w:tr w:rsidR="00AF37B9" w:rsidRPr="001E5699" w14:paraId="591A9651" w14:textId="77777777" w:rsidTr="00AF37B9">
        <w:tc>
          <w:tcPr>
            <w:tcW w:w="3119" w:type="dxa"/>
            <w:tcBorders>
              <w:top w:val="nil"/>
              <w:left w:val="nil"/>
              <w:bottom w:val="nil"/>
              <w:right w:val="single" w:sz="4" w:space="0" w:color="auto"/>
            </w:tcBorders>
          </w:tcPr>
          <w:p w14:paraId="76B10253" w14:textId="03262E37" w:rsidR="00607F5D" w:rsidRPr="001E5699" w:rsidRDefault="00607F5D" w:rsidP="00494E10">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494E10">
              <w:rPr>
                <w:rFonts w:ascii="Times New Roman" w:eastAsia="Times New Roman" w:hAnsi="Times New Roman" w:cs="Times New Roman"/>
                <w:sz w:val="20"/>
                <w:szCs w:val="20"/>
              </w:rPr>
              <w:t xml:space="preserve">Maximum out-of-pocket </w:t>
            </w:r>
            <w:r w:rsidR="00AF37B9">
              <w:rPr>
                <w:rFonts w:ascii="Times New Roman" w:eastAsia="Times New Roman" w:hAnsi="Times New Roman" w:cs="Times New Roman"/>
                <w:sz w:val="20"/>
                <w:szCs w:val="20"/>
              </w:rPr>
              <w:t xml:space="preserve">payments </w:t>
            </w:r>
            <w:r w:rsidR="00DA4760">
              <w:rPr>
                <w:rFonts w:ascii="Times New Roman" w:eastAsia="Times New Roman" w:hAnsi="Times New Roman" w:cs="Times New Roman"/>
                <w:sz w:val="20"/>
                <w:szCs w:val="20"/>
              </w:rPr>
              <w:t xml:space="preserve">of </w:t>
            </w:r>
            <w:r w:rsidR="00AF37B9">
              <w:rPr>
                <w:rFonts w:ascii="Times New Roman" w:eastAsia="Times New Roman" w:hAnsi="Times New Roman" w:cs="Times New Roman"/>
                <w:sz w:val="20"/>
                <w:szCs w:val="20"/>
              </w:rPr>
              <w:t>Tier 1</w:t>
            </w:r>
            <w:r w:rsidR="00DA4760">
              <w:rPr>
                <w:rFonts w:ascii="Times New Roman" w:eastAsia="Times New Roman" w:hAnsi="Times New Roman" w:cs="Times New Roman"/>
                <w:sz w:val="20"/>
                <w:szCs w:val="20"/>
              </w:rPr>
              <w:t xml:space="preserve"> plans ($US)</w:t>
            </w:r>
          </w:p>
        </w:tc>
        <w:tc>
          <w:tcPr>
            <w:tcW w:w="709" w:type="dxa"/>
            <w:tcBorders>
              <w:top w:val="nil"/>
              <w:left w:val="single" w:sz="4" w:space="0" w:color="auto"/>
              <w:bottom w:val="nil"/>
              <w:right w:val="nil"/>
            </w:tcBorders>
          </w:tcPr>
          <w:p w14:paraId="7FB30F87"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367A51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4781.09</w:t>
            </w:r>
          </w:p>
        </w:tc>
        <w:tc>
          <w:tcPr>
            <w:tcW w:w="1004" w:type="dxa"/>
            <w:tcBorders>
              <w:top w:val="nil"/>
              <w:left w:val="nil"/>
              <w:bottom w:val="nil"/>
              <w:right w:val="nil"/>
            </w:tcBorders>
          </w:tcPr>
          <w:p w14:paraId="0A35C86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2056.633</w:t>
            </w:r>
          </w:p>
        </w:tc>
        <w:tc>
          <w:tcPr>
            <w:tcW w:w="980" w:type="dxa"/>
            <w:tcBorders>
              <w:top w:val="nil"/>
              <w:left w:val="nil"/>
              <w:bottom w:val="nil"/>
              <w:right w:val="nil"/>
            </w:tcBorders>
          </w:tcPr>
          <w:p w14:paraId="4C56488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150</w:t>
            </w:r>
          </w:p>
        </w:tc>
        <w:tc>
          <w:tcPr>
            <w:tcW w:w="851" w:type="dxa"/>
            <w:tcBorders>
              <w:top w:val="nil"/>
              <w:left w:val="nil"/>
              <w:bottom w:val="nil"/>
              <w:right w:val="nil"/>
            </w:tcBorders>
          </w:tcPr>
          <w:p w14:paraId="252A0BF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6850</w:t>
            </w:r>
          </w:p>
        </w:tc>
      </w:tr>
      <w:tr w:rsidR="00607F5D" w:rsidRPr="001E5699" w14:paraId="29C3EC76" w14:textId="77777777" w:rsidTr="00DA4760">
        <w:trPr>
          <w:trHeight w:val="62"/>
        </w:trPr>
        <w:tc>
          <w:tcPr>
            <w:tcW w:w="7655" w:type="dxa"/>
            <w:gridSpan w:val="6"/>
            <w:tcBorders>
              <w:top w:val="nil"/>
              <w:left w:val="nil"/>
              <w:bottom w:val="single" w:sz="6" w:space="0" w:color="auto"/>
              <w:right w:val="nil"/>
            </w:tcBorders>
          </w:tcPr>
          <w:p w14:paraId="6C057E1C" w14:textId="77777777" w:rsidR="00607F5D" w:rsidRPr="001E5699" w:rsidRDefault="00607F5D" w:rsidP="00807CFE">
            <w:pPr>
              <w:widowControl w:val="0"/>
              <w:autoSpaceDE w:val="0"/>
              <w:autoSpaceDN w:val="0"/>
              <w:adjustRightInd w:val="0"/>
              <w:rPr>
                <w:rFonts w:ascii="Times New Roman" w:eastAsia="Times New Roman" w:hAnsi="Times New Roman" w:cs="Times New Roman"/>
                <w:sz w:val="20"/>
                <w:szCs w:val="20"/>
              </w:rPr>
            </w:pPr>
          </w:p>
        </w:tc>
      </w:tr>
    </w:tbl>
    <w:p w14:paraId="246320EC" w14:textId="5802A7BC" w:rsidR="008B0C26" w:rsidRDefault="001B49B0" w:rsidP="00B85A5C">
      <w:pPr>
        <w:pStyle w:val="gspp"/>
        <w:rPr>
          <w:rFonts w:ascii="Times New Roman" w:hAnsi="Times New Roman" w:cs="Times New Roman"/>
        </w:rPr>
      </w:pPr>
      <w:r>
        <w:rPr>
          <w:rFonts w:ascii="Times New Roman" w:hAnsi="Times New Roman" w:cs="Times New Roman"/>
        </w:rPr>
        <w:t xml:space="preserve">Table 1 above </w:t>
      </w:r>
      <w:r w:rsidR="008B0C26">
        <w:rPr>
          <w:rFonts w:ascii="Times New Roman" w:hAnsi="Times New Roman" w:cs="Times New Roman"/>
        </w:rPr>
        <w:t>represents the summary statistics on independent and dependent variables of a consolidated and cleaned dataset.</w:t>
      </w:r>
      <w:r w:rsidR="008A41CA">
        <w:rPr>
          <w:rFonts w:ascii="Times New Roman" w:hAnsi="Times New Roman" w:cs="Times New Roman"/>
        </w:rPr>
        <w:t xml:space="preserve"> </w:t>
      </w:r>
      <w:r w:rsidR="00E36B1D">
        <w:rPr>
          <w:rFonts w:ascii="Times New Roman" w:hAnsi="Times New Roman" w:cs="Times New Roman"/>
        </w:rPr>
        <w:t xml:space="preserve"> </w:t>
      </w:r>
    </w:p>
    <w:p w14:paraId="78E9C18B" w14:textId="7B710E7B" w:rsidR="00E36B1D" w:rsidRDefault="00E36B1D" w:rsidP="00B85A5C">
      <w:pPr>
        <w:pStyle w:val="gspp"/>
        <w:rPr>
          <w:rFonts w:ascii="Times New Roman" w:hAnsi="Times New Roman" w:cs="Times New Roman"/>
          <w:b/>
        </w:rPr>
      </w:pPr>
      <w:r>
        <w:rPr>
          <w:rFonts w:ascii="Times New Roman" w:hAnsi="Times New Roman" w:cs="Times New Roman"/>
          <w:b/>
        </w:rPr>
        <w:t>Results</w:t>
      </w:r>
    </w:p>
    <w:p w14:paraId="3AB2E111" w14:textId="229DF6E4" w:rsidR="00E36B1D" w:rsidRPr="005E523D" w:rsidRDefault="005E523D" w:rsidP="00B85A5C">
      <w:pPr>
        <w:pStyle w:val="gspp"/>
        <w:rPr>
          <w:rFonts w:ascii="Times New Roman" w:hAnsi="Times New Roman" w:cs="Times New Roman"/>
        </w:rPr>
      </w:pPr>
      <w:r>
        <w:rPr>
          <w:rFonts w:ascii="Times New Roman" w:hAnsi="Times New Roman" w:cs="Times New Roman"/>
        </w:rPr>
        <w:t xml:space="preserve">Preliminary glance at distribution of average </w:t>
      </w:r>
      <w:r w:rsidRPr="0012066C">
        <w:rPr>
          <w:rFonts w:ascii="Times New Roman" w:hAnsi="Times New Roman" w:cs="Times New Roman"/>
          <w:color w:val="FF0000"/>
          <w:rPrChange w:id="117" w:author="Hyesong Ha" w:date="2020-05-10T15:54:00Z">
            <w:rPr>
              <w:rFonts w:ascii="Times New Roman" w:hAnsi="Times New Roman" w:cs="Times New Roman"/>
            </w:rPr>
          </w:rPrChange>
        </w:rPr>
        <w:t xml:space="preserve">maximum out-of-pocket payments (MOOP) </w:t>
      </w:r>
      <w:r>
        <w:rPr>
          <w:rFonts w:ascii="Times New Roman" w:hAnsi="Times New Roman" w:cs="Times New Roman"/>
        </w:rPr>
        <w:t xml:space="preserve">across the years </w:t>
      </w:r>
      <w:r w:rsidR="0059414F">
        <w:rPr>
          <w:rFonts w:ascii="Times New Roman" w:hAnsi="Times New Roman" w:cs="Times New Roman"/>
        </w:rPr>
        <w:t xml:space="preserve">in Charts 1 – 3 </w:t>
      </w:r>
      <w:r>
        <w:rPr>
          <w:rFonts w:ascii="Times New Roman" w:hAnsi="Times New Roman" w:cs="Times New Roman"/>
        </w:rPr>
        <w:t xml:space="preserve">strikingly illustrates </w:t>
      </w:r>
      <w:r w:rsidR="008668AC">
        <w:rPr>
          <w:rFonts w:ascii="Times New Roman" w:hAnsi="Times New Roman" w:cs="Times New Roman"/>
        </w:rPr>
        <w:t xml:space="preserve">that on average costs associated with health insurance have risen </w:t>
      </w:r>
      <w:r w:rsidR="008E7502">
        <w:rPr>
          <w:rFonts w:ascii="Times New Roman" w:hAnsi="Times New Roman" w:cs="Times New Roman"/>
        </w:rPr>
        <w:t xml:space="preserve">and have shifted from left to right of the horizontal axis. Of course, due to limitations the panel data </w:t>
      </w:r>
      <w:r w:rsidR="0059414F">
        <w:rPr>
          <w:rFonts w:ascii="Times New Roman" w:hAnsi="Times New Roman" w:cs="Times New Roman"/>
        </w:rPr>
        <w:t xml:space="preserve">consolidated from various data sources is unbalanced, therefore, might demonstrate minor distortions. However, the absence of outliers might be </w:t>
      </w:r>
      <w:r w:rsidR="0059414F">
        <w:rPr>
          <w:rFonts w:ascii="Times New Roman" w:hAnsi="Times New Roman" w:cs="Times New Roman"/>
        </w:rPr>
        <w:lastRenderedPageBreak/>
        <w:t xml:space="preserve">a good signal that taking an average of a client-level data in the state, have represented the state’s overall picture on health care.  </w:t>
      </w:r>
    </w:p>
    <w:p w14:paraId="41B0FA50" w14:textId="324126B1" w:rsidR="00B85A5C" w:rsidRDefault="002203DA" w:rsidP="001E1B7A">
      <w:pPr>
        <w:pStyle w:val="gspp"/>
        <w:ind w:left="200"/>
        <w:rPr>
          <w:rFonts w:ascii="Times New Roman" w:hAnsi="Times New Roman" w:cs="Times New Roman"/>
          <w:b/>
        </w:rPr>
      </w:pPr>
      <w:r w:rsidRPr="00D833D2">
        <w:rPr>
          <w:rFonts w:ascii="Times New Roman" w:hAnsi="Times New Roman" w:cs="Times New Roman"/>
          <w:b/>
          <w:noProof/>
        </w:rPr>
        <w:drawing>
          <wp:anchor distT="0" distB="0" distL="114300" distR="114300" simplePos="0" relativeHeight="251659264" behindDoc="0" locked="0" layoutInCell="1" allowOverlap="1" wp14:anchorId="168E220B" wp14:editId="4B200079">
            <wp:simplePos x="0" y="0"/>
            <wp:positionH relativeFrom="column">
              <wp:posOffset>3200400</wp:posOffset>
            </wp:positionH>
            <wp:positionV relativeFrom="paragraph">
              <wp:posOffset>0</wp:posOffset>
            </wp:positionV>
            <wp:extent cx="2680335" cy="2027555"/>
            <wp:effectExtent l="0" t="0" r="12065" b="4445"/>
            <wp:wrapThrough wrapText="bothSides">
              <wp:wrapPolygon edited="0">
                <wp:start x="0" y="0"/>
                <wp:lineTo x="0" y="21377"/>
                <wp:lineTo x="21493" y="21377"/>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0335" cy="2027555"/>
                    </a:xfrm>
                    <a:prstGeom prst="rect">
                      <a:avLst/>
                    </a:prstGeom>
                  </pic:spPr>
                </pic:pic>
              </a:graphicData>
            </a:graphic>
            <wp14:sizeRelH relativeFrom="page">
              <wp14:pctWidth>0</wp14:pctWidth>
            </wp14:sizeRelH>
            <wp14:sizeRelV relativeFrom="page">
              <wp14:pctHeight>0</wp14:pctHeight>
            </wp14:sizeRelV>
          </wp:anchor>
        </w:drawing>
      </w:r>
      <w:r w:rsidR="00154F21" w:rsidRPr="00154F21">
        <w:rPr>
          <w:rFonts w:ascii="Times New Roman" w:hAnsi="Times New Roman" w:cs="Times New Roman"/>
          <w:b/>
          <w:noProof/>
        </w:rPr>
        <w:drawing>
          <wp:inline distT="0" distB="0" distL="0" distR="0" wp14:anchorId="6723657A" wp14:editId="67010F60">
            <wp:extent cx="2781188" cy="20226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764" cy="2030374"/>
                    </a:xfrm>
                    <a:prstGeom prst="rect">
                      <a:avLst/>
                    </a:prstGeom>
                  </pic:spPr>
                </pic:pic>
              </a:graphicData>
            </a:graphic>
          </wp:inline>
        </w:drawing>
      </w:r>
      <w:r w:rsidR="001E1B7A">
        <w:rPr>
          <w:rFonts w:ascii="Times New Roman" w:hAnsi="Times New Roman" w:cs="Times New Roman"/>
          <w:b/>
        </w:rPr>
        <w:t xml:space="preserve"> </w:t>
      </w:r>
      <w:r w:rsidR="001E1B7A" w:rsidRPr="001E1B7A">
        <w:rPr>
          <w:rFonts w:ascii="Times New Roman" w:hAnsi="Times New Roman" w:cs="Times New Roman"/>
        </w:rPr>
        <w:t>Chart 1. Distribution of mean MOOP Tier1 in 2014</w:t>
      </w:r>
      <w:r w:rsidR="001E1B7A">
        <w:rPr>
          <w:rFonts w:ascii="Times New Roman" w:hAnsi="Times New Roman" w:cs="Times New Roman"/>
        </w:rPr>
        <w:tab/>
        <w:t>Chart 2</w:t>
      </w:r>
      <w:r w:rsidR="001E1B7A" w:rsidRPr="001E1B7A">
        <w:rPr>
          <w:rFonts w:ascii="Times New Roman" w:hAnsi="Times New Roman" w:cs="Times New Roman"/>
        </w:rPr>
        <w:t>.</w:t>
      </w:r>
      <w:r w:rsidR="001E1B7A">
        <w:rPr>
          <w:rFonts w:ascii="Times New Roman" w:hAnsi="Times New Roman" w:cs="Times New Roman"/>
        </w:rPr>
        <w:t>Distribution of mean MOOP Tier1</w:t>
      </w:r>
      <w:r w:rsidR="001E1B7A" w:rsidRPr="001E1B7A">
        <w:rPr>
          <w:rFonts w:ascii="Times New Roman" w:hAnsi="Times New Roman" w:cs="Times New Roman"/>
        </w:rPr>
        <w:t>in 201</w:t>
      </w:r>
      <w:r w:rsidR="001E1B7A">
        <w:rPr>
          <w:rFonts w:ascii="Times New Roman" w:hAnsi="Times New Roman" w:cs="Times New Roman"/>
        </w:rPr>
        <w:t>5</w:t>
      </w:r>
    </w:p>
    <w:p w14:paraId="63630FE7" w14:textId="6F0D438B" w:rsidR="00B85A5C" w:rsidRDefault="002203DA" w:rsidP="00B85A5C">
      <w:pPr>
        <w:pStyle w:val="gspp"/>
        <w:rPr>
          <w:rFonts w:ascii="Times New Roman" w:hAnsi="Times New Roman" w:cs="Times New Roman"/>
          <w:b/>
        </w:rPr>
      </w:pPr>
      <w:r w:rsidRPr="002203DA">
        <w:rPr>
          <w:rFonts w:ascii="Times New Roman" w:hAnsi="Times New Roman" w:cs="Times New Roman"/>
          <w:b/>
          <w:noProof/>
        </w:rPr>
        <w:drawing>
          <wp:anchor distT="0" distB="0" distL="114300" distR="114300" simplePos="0" relativeHeight="251658240" behindDoc="0" locked="0" layoutInCell="1" allowOverlap="1" wp14:anchorId="0A1BF266" wp14:editId="32EAE11C">
            <wp:simplePos x="0" y="0"/>
            <wp:positionH relativeFrom="column">
              <wp:posOffset>1649095</wp:posOffset>
            </wp:positionH>
            <wp:positionV relativeFrom="paragraph">
              <wp:posOffset>104775</wp:posOffset>
            </wp:positionV>
            <wp:extent cx="2680335" cy="1948815"/>
            <wp:effectExtent l="0" t="0" r="0" b="6985"/>
            <wp:wrapThrough wrapText="bothSides">
              <wp:wrapPolygon edited="0">
                <wp:start x="0" y="0"/>
                <wp:lineTo x="0" y="21396"/>
                <wp:lineTo x="21288" y="21396"/>
                <wp:lineTo x="212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0335" cy="1948815"/>
                    </a:xfrm>
                    <a:prstGeom prst="rect">
                      <a:avLst/>
                    </a:prstGeom>
                  </pic:spPr>
                </pic:pic>
              </a:graphicData>
            </a:graphic>
            <wp14:sizeRelH relativeFrom="page">
              <wp14:pctWidth>0</wp14:pctWidth>
            </wp14:sizeRelH>
            <wp14:sizeRelV relativeFrom="page">
              <wp14:pctHeight>0</wp14:pctHeight>
            </wp14:sizeRelV>
          </wp:anchor>
        </w:drawing>
      </w:r>
    </w:p>
    <w:p w14:paraId="6A65F1CC" w14:textId="4CAC4D4C" w:rsidR="00B85A5C" w:rsidRPr="00607F5D" w:rsidRDefault="00B85A5C" w:rsidP="00B85A5C">
      <w:pPr>
        <w:pStyle w:val="gspp"/>
        <w:rPr>
          <w:rFonts w:ascii="Times New Roman" w:hAnsi="Times New Roman" w:cs="Times New Roman"/>
          <w:b/>
        </w:rPr>
      </w:pPr>
    </w:p>
    <w:p w14:paraId="3901AAB1" w14:textId="61FE640C" w:rsidR="00337559" w:rsidRDefault="00337559" w:rsidP="002E639D">
      <w:pPr>
        <w:pStyle w:val="gspp"/>
        <w:rPr>
          <w:rFonts w:ascii="Times New Roman" w:hAnsi="Times New Roman" w:cs="Times New Roman"/>
          <w:b/>
        </w:rPr>
      </w:pPr>
    </w:p>
    <w:p w14:paraId="0E8D6486" w14:textId="77777777" w:rsidR="001212BF" w:rsidRPr="00337559" w:rsidRDefault="001212BF" w:rsidP="002E639D">
      <w:pPr>
        <w:pStyle w:val="gspp"/>
        <w:rPr>
          <w:rFonts w:ascii="Times New Roman" w:hAnsi="Times New Roman" w:cs="Times New Roman"/>
          <w:b/>
        </w:rPr>
      </w:pPr>
    </w:p>
    <w:p w14:paraId="2B7940D7" w14:textId="77777777" w:rsidR="006840CB" w:rsidRPr="00C41B46" w:rsidRDefault="006840CB" w:rsidP="002E639D">
      <w:pPr>
        <w:pStyle w:val="gspp"/>
        <w:rPr>
          <w:rFonts w:ascii="Times New Roman" w:hAnsi="Times New Roman" w:cs="Times New Roman"/>
        </w:rPr>
      </w:pPr>
    </w:p>
    <w:p w14:paraId="274A5E7C" w14:textId="77777777" w:rsidR="0060546A" w:rsidRPr="00C41B46" w:rsidRDefault="0060546A" w:rsidP="002E639D">
      <w:pPr>
        <w:pStyle w:val="gspp"/>
        <w:rPr>
          <w:rFonts w:ascii="Times New Roman" w:hAnsi="Times New Roman" w:cs="Times New Roman"/>
        </w:rPr>
      </w:pPr>
    </w:p>
    <w:p w14:paraId="631EB100" w14:textId="77777777" w:rsidR="006840CB" w:rsidRDefault="006840CB" w:rsidP="00A93E15">
      <w:pPr>
        <w:pStyle w:val="gspp"/>
        <w:rPr>
          <w:rFonts w:ascii="Times New Roman" w:hAnsi="Times New Roman" w:cs="Times New Roman"/>
          <w:b/>
          <w:sz w:val="22"/>
          <w:szCs w:val="22"/>
        </w:rPr>
      </w:pPr>
    </w:p>
    <w:p w14:paraId="08762A2C" w14:textId="324301A7" w:rsidR="001E1B7A" w:rsidRDefault="001E1B7A" w:rsidP="00807CFE">
      <w:pPr>
        <w:pStyle w:val="gspp"/>
        <w:rPr>
          <w:rFonts w:ascii="Times New Roman" w:hAnsi="Times New Roman" w:cs="Times New Roman"/>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rPr>
        <w:t>Chart 3</w:t>
      </w:r>
      <w:r w:rsidRPr="001E1B7A">
        <w:rPr>
          <w:rFonts w:ascii="Times New Roman" w:hAnsi="Times New Roman" w:cs="Times New Roman"/>
        </w:rPr>
        <w:t>. Distribution of mean MOOP Tier1 in 201</w:t>
      </w:r>
      <w:r>
        <w:rPr>
          <w:rFonts w:ascii="Times New Roman" w:hAnsi="Times New Roman" w:cs="Times New Roman"/>
        </w:rPr>
        <w:t>6</w:t>
      </w:r>
    </w:p>
    <w:p w14:paraId="4A85A58C" w14:textId="0D950424" w:rsidR="001B6F05" w:rsidRDefault="009A7EEF" w:rsidP="00807CFE">
      <w:pPr>
        <w:pStyle w:val="gspp"/>
        <w:rPr>
          <w:rFonts w:ascii="Times New Roman" w:hAnsi="Times New Roman" w:cs="Times New Roman"/>
        </w:rPr>
      </w:pPr>
      <w:r>
        <w:rPr>
          <w:rFonts w:ascii="Times New Roman" w:hAnsi="Times New Roman" w:cs="Times New Roman"/>
        </w:rPr>
        <w:t>Further, the result of a multiple linear regression model</w:t>
      </w:r>
      <w:r w:rsidR="001930DF">
        <w:rPr>
          <w:rFonts w:ascii="Times New Roman" w:hAnsi="Times New Roman" w:cs="Times New Roman"/>
        </w:rPr>
        <w:t>s</w:t>
      </w:r>
      <w:r>
        <w:rPr>
          <w:rFonts w:ascii="Times New Roman" w:hAnsi="Times New Roman" w:cs="Times New Roman"/>
        </w:rPr>
        <w:t xml:space="preserve"> (1)</w:t>
      </w:r>
      <w:r w:rsidR="00E553CF">
        <w:rPr>
          <w:rFonts w:ascii="Times New Roman" w:hAnsi="Times New Roman" w:cs="Times New Roman"/>
        </w:rPr>
        <w:t xml:space="preserve"> </w:t>
      </w:r>
      <w:r w:rsidR="00796EAB">
        <w:rPr>
          <w:rFonts w:ascii="Times New Roman" w:hAnsi="Times New Roman" w:cs="Times New Roman"/>
        </w:rPr>
        <w:t>and (2)</w:t>
      </w:r>
      <w:r w:rsidR="001B6F05">
        <w:rPr>
          <w:rFonts w:ascii="Times New Roman" w:hAnsi="Times New Roman" w:cs="Times New Roman"/>
        </w:rPr>
        <w:t xml:space="preserve"> in Table </w:t>
      </w:r>
      <w:ins w:id="118" w:author="Hyesong Ha" w:date="2020-05-10T16:01:00Z">
        <w:r w:rsidR="00313102">
          <w:rPr>
            <w:rFonts w:ascii="Times New Roman" w:hAnsi="Times New Roman" w:cs="Times New Roman"/>
          </w:rPr>
          <w:t>3</w:t>
        </w:r>
      </w:ins>
      <w:del w:id="119" w:author="Hyesong Ha" w:date="2020-05-10T16:01:00Z">
        <w:r w:rsidR="001B6F05" w:rsidDel="00313102">
          <w:rPr>
            <w:rFonts w:ascii="Times New Roman" w:hAnsi="Times New Roman" w:cs="Times New Roman"/>
          </w:rPr>
          <w:delText>2</w:delText>
        </w:r>
      </w:del>
      <w:r w:rsidR="001B6F05">
        <w:rPr>
          <w:rFonts w:ascii="Times New Roman" w:hAnsi="Times New Roman" w:cs="Times New Roman"/>
        </w:rPr>
        <w:t xml:space="preserve"> </w:t>
      </w:r>
      <w:r w:rsidR="00796EAB">
        <w:rPr>
          <w:rFonts w:ascii="Times New Roman" w:hAnsi="Times New Roman" w:cs="Times New Roman"/>
        </w:rPr>
        <w:t xml:space="preserve">have both shown that the ideology </w:t>
      </w:r>
      <w:r w:rsidR="00856DE0">
        <w:rPr>
          <w:rFonts w:ascii="Times New Roman" w:hAnsi="Times New Roman" w:cs="Times New Roman"/>
        </w:rPr>
        <w:t>impact on average MOOPs is statistically significant</w:t>
      </w:r>
      <w:r w:rsidR="00081828">
        <w:rPr>
          <w:rFonts w:ascii="Times New Roman" w:hAnsi="Times New Roman" w:cs="Times New Roman"/>
        </w:rPr>
        <w:t xml:space="preserve"> both </w:t>
      </w:r>
      <w:r w:rsidR="004C5BCB">
        <w:rPr>
          <w:rFonts w:ascii="Times New Roman" w:hAnsi="Times New Roman" w:cs="Times New Roman"/>
        </w:rPr>
        <w:t>institution and citizen-wide</w:t>
      </w:r>
      <w:r w:rsidR="00563400">
        <w:rPr>
          <w:rFonts w:ascii="Times New Roman" w:hAnsi="Times New Roman" w:cs="Times New Roman"/>
        </w:rPr>
        <w:t xml:space="preserve">. </w:t>
      </w:r>
      <w:r w:rsidR="004C5BCB">
        <w:rPr>
          <w:rFonts w:ascii="Times New Roman" w:hAnsi="Times New Roman" w:cs="Times New Roman"/>
        </w:rPr>
        <w:t>However, the relationship hypothesized in H1</w:t>
      </w:r>
      <w:r w:rsidR="001B6F05">
        <w:rPr>
          <w:rFonts w:ascii="Times New Roman" w:hAnsi="Times New Roman" w:cs="Times New Roman"/>
        </w:rPr>
        <w:t>a</w:t>
      </w:r>
      <w:r w:rsidR="004C5BCB">
        <w:rPr>
          <w:rFonts w:ascii="Times New Roman" w:hAnsi="Times New Roman" w:cs="Times New Roman"/>
        </w:rPr>
        <w:t xml:space="preserve"> does not hold, since the positive coefficient of institute ideology indicates </w:t>
      </w:r>
      <w:r w:rsidR="002F71A2">
        <w:rPr>
          <w:rFonts w:ascii="Times New Roman" w:hAnsi="Times New Roman" w:cs="Times New Roman"/>
        </w:rPr>
        <w:t xml:space="preserve">there is a positive relationship between MOOP and ideology. Thus, as the value of state government ideology index increase (shifts towards liberal) </w:t>
      </w:r>
      <w:r w:rsidR="00B4044B">
        <w:rPr>
          <w:rFonts w:ascii="Times New Roman" w:hAnsi="Times New Roman" w:cs="Times New Roman"/>
        </w:rPr>
        <w:t>the MO</w:t>
      </w:r>
      <w:r w:rsidR="001B6F05">
        <w:rPr>
          <w:rFonts w:ascii="Times New Roman" w:hAnsi="Times New Roman" w:cs="Times New Roman"/>
        </w:rPr>
        <w:t xml:space="preserve">OP increases proportionately. Therefore, the H1a is rejected.  </w:t>
      </w:r>
      <w:r w:rsidR="002D5DF7">
        <w:rPr>
          <w:rFonts w:ascii="Times New Roman" w:hAnsi="Times New Roman" w:cs="Times New Roman"/>
        </w:rPr>
        <w:t xml:space="preserve"> </w:t>
      </w:r>
    </w:p>
    <w:p w14:paraId="6F77F5A8" w14:textId="1D790DC0" w:rsidR="00A22AD2" w:rsidRDefault="001B6F05" w:rsidP="00807CFE">
      <w:pPr>
        <w:pStyle w:val="gspp"/>
        <w:rPr>
          <w:rFonts w:ascii="Times New Roman" w:hAnsi="Times New Roman" w:cs="Times New Roman"/>
        </w:rPr>
      </w:pPr>
      <w:r>
        <w:rPr>
          <w:rFonts w:ascii="Times New Roman" w:hAnsi="Times New Roman" w:cs="Times New Roman"/>
        </w:rPr>
        <w:tab/>
        <w:t>Another, interesting observation is that the H1</w:t>
      </w:r>
      <w:r w:rsidR="00EF0E36">
        <w:rPr>
          <w:rFonts w:ascii="Times New Roman" w:hAnsi="Times New Roman" w:cs="Times New Roman"/>
        </w:rPr>
        <w:t>b tested by model (2) can not be rejected. Thus, it implies that the</w:t>
      </w:r>
      <w:r w:rsidR="00EF0E36" w:rsidRPr="00B3292F">
        <w:rPr>
          <w:rFonts w:ascii="Times New Roman" w:hAnsi="Times New Roman" w:cs="Times New Roman"/>
        </w:rPr>
        <w:t xml:space="preserve"> ideology of the state’s citizens has the effect on the household out-of-pocket spending on health insurance</w:t>
      </w:r>
      <w:r w:rsidR="00EF0E36">
        <w:rPr>
          <w:rFonts w:ascii="Times New Roman" w:hAnsi="Times New Roman" w:cs="Times New Roman"/>
        </w:rPr>
        <w:t xml:space="preserve"> and the relationship</w:t>
      </w:r>
      <w:r w:rsidR="00212400">
        <w:rPr>
          <w:rFonts w:ascii="Times New Roman" w:hAnsi="Times New Roman" w:cs="Times New Roman"/>
        </w:rPr>
        <w:t xml:space="preserve"> is</w:t>
      </w:r>
      <w:r w:rsidR="00EF0E36">
        <w:rPr>
          <w:rFonts w:ascii="Times New Roman" w:hAnsi="Times New Roman" w:cs="Times New Roman"/>
        </w:rPr>
        <w:t xml:space="preserve"> negative</w:t>
      </w:r>
      <w:r w:rsidR="00EF0E36" w:rsidRPr="00B3292F">
        <w:rPr>
          <w:rFonts w:ascii="Times New Roman" w:hAnsi="Times New Roman" w:cs="Times New Roman"/>
        </w:rPr>
        <w:t>.</w:t>
      </w:r>
      <w:r w:rsidR="00EF0E36">
        <w:rPr>
          <w:rFonts w:ascii="Times New Roman" w:hAnsi="Times New Roman" w:cs="Times New Roman"/>
        </w:rPr>
        <w:t xml:space="preserve"> </w:t>
      </w:r>
      <w:r w:rsidR="00212400">
        <w:rPr>
          <w:rFonts w:ascii="Times New Roman" w:hAnsi="Times New Roman" w:cs="Times New Roman"/>
        </w:rPr>
        <w:t xml:space="preserve">This finding suggests that </w:t>
      </w:r>
      <w:r w:rsidR="00212400" w:rsidRPr="00313102">
        <w:rPr>
          <w:rFonts w:ascii="Times New Roman" w:hAnsi="Times New Roman" w:cs="Times New Roman"/>
          <w:highlight w:val="yellow"/>
          <w:rPrChange w:id="120" w:author="Hyesong Ha" w:date="2020-05-10T16:01:00Z">
            <w:rPr>
              <w:rFonts w:ascii="Times New Roman" w:hAnsi="Times New Roman" w:cs="Times New Roman"/>
            </w:rPr>
          </w:rPrChange>
        </w:rPr>
        <w:t xml:space="preserve">as the citizen’s views shift from conservative to liberal </w:t>
      </w:r>
      <w:r w:rsidR="004234DC" w:rsidRPr="00313102">
        <w:rPr>
          <w:rFonts w:ascii="Times New Roman" w:hAnsi="Times New Roman" w:cs="Times New Roman"/>
          <w:highlight w:val="yellow"/>
          <w:rPrChange w:id="121" w:author="Hyesong Ha" w:date="2020-05-10T16:01:00Z">
            <w:rPr>
              <w:rFonts w:ascii="Times New Roman" w:hAnsi="Times New Roman" w:cs="Times New Roman"/>
            </w:rPr>
          </w:rPrChange>
        </w:rPr>
        <w:t>the average MOOP decreases</w:t>
      </w:r>
      <w:r w:rsidR="004234DC">
        <w:rPr>
          <w:rFonts w:ascii="Times New Roman" w:hAnsi="Times New Roman" w:cs="Times New Roman"/>
        </w:rPr>
        <w:t xml:space="preserve">. </w:t>
      </w:r>
    </w:p>
    <w:p w14:paraId="4250E1F6" w14:textId="0C35901C" w:rsidR="00B325CA" w:rsidRDefault="007A2786" w:rsidP="00807CFE">
      <w:pPr>
        <w:pStyle w:val="gspp"/>
        <w:rPr>
          <w:rFonts w:ascii="Times New Roman" w:hAnsi="Times New Roman" w:cs="Times New Roman"/>
        </w:rPr>
      </w:pPr>
      <w:r>
        <w:rPr>
          <w:rFonts w:ascii="Times New Roman" w:hAnsi="Times New Roman" w:cs="Times New Roman"/>
        </w:rPr>
        <w:tab/>
        <w:t>This peculiar features can be o</w:t>
      </w:r>
      <w:r w:rsidR="001A229A">
        <w:rPr>
          <w:rFonts w:ascii="Times New Roman" w:hAnsi="Times New Roman" w:cs="Times New Roman"/>
        </w:rPr>
        <w:t xml:space="preserve">bserved from Chart 4 and Chart 5. </w:t>
      </w:r>
      <w:r w:rsidR="001A229A" w:rsidRPr="00313102">
        <w:rPr>
          <w:rFonts w:ascii="Times New Roman" w:hAnsi="Times New Roman" w:cs="Times New Roman"/>
          <w:u w:val="single"/>
          <w:rPrChange w:id="122" w:author="Hyesong Ha" w:date="2020-05-10T16:03:00Z">
            <w:rPr>
              <w:rFonts w:ascii="Times New Roman" w:hAnsi="Times New Roman" w:cs="Times New Roman"/>
            </w:rPr>
          </w:rPrChange>
        </w:rPr>
        <w:t xml:space="preserve">As the results in Chart 4 show, the states with more conservative government demonstrate lower average MOOPs while in Chart 5 </w:t>
      </w:r>
      <w:r w:rsidR="007D62BB" w:rsidRPr="00313102">
        <w:rPr>
          <w:rFonts w:ascii="Times New Roman" w:hAnsi="Times New Roman" w:cs="Times New Roman"/>
          <w:u w:val="single"/>
          <w:rPrChange w:id="123" w:author="Hyesong Ha" w:date="2020-05-10T16:03:00Z">
            <w:rPr>
              <w:rFonts w:ascii="Times New Roman" w:hAnsi="Times New Roman" w:cs="Times New Roman"/>
            </w:rPr>
          </w:rPrChange>
        </w:rPr>
        <w:t>it is vice versa, though difference is not severe.</w:t>
      </w:r>
      <w:r w:rsidR="007D62BB">
        <w:rPr>
          <w:rFonts w:ascii="Times New Roman" w:hAnsi="Times New Roman" w:cs="Times New Roman"/>
        </w:rPr>
        <w:t xml:space="preserve">  Another interesting feature is that the average MOOPs is </w:t>
      </w:r>
      <w:r w:rsidR="00593675">
        <w:rPr>
          <w:rFonts w:ascii="Times New Roman" w:hAnsi="Times New Roman" w:cs="Times New Roman"/>
        </w:rPr>
        <w:t xml:space="preserve">centered in Chart 4 than it is in Chart 5. </w:t>
      </w:r>
      <w:r w:rsidR="001A229A">
        <w:rPr>
          <w:rFonts w:ascii="Times New Roman" w:hAnsi="Times New Roman" w:cs="Times New Roman"/>
        </w:rPr>
        <w:t xml:space="preserve"> </w:t>
      </w:r>
    </w:p>
    <w:p w14:paraId="4D61013B" w14:textId="48114602" w:rsidR="004234DC" w:rsidRPr="00B325CA" w:rsidRDefault="004234DC" w:rsidP="00807CFE">
      <w:pPr>
        <w:pStyle w:val="gspp"/>
        <w:rPr>
          <w:rFonts w:ascii="Times New Roman" w:hAnsi="Times New Roman" w:cs="Times New Roman"/>
        </w:rPr>
      </w:pPr>
      <w:r>
        <w:rPr>
          <w:rFonts w:ascii="Times New Roman" w:hAnsi="Times New Roman" w:cs="Times New Roman"/>
        </w:rPr>
        <w:tab/>
      </w:r>
    </w:p>
    <w:p w14:paraId="21154CCA" w14:textId="71CB19B9" w:rsidR="0059414F" w:rsidRPr="001B6F05" w:rsidRDefault="00A22AD2" w:rsidP="00807CFE">
      <w:pPr>
        <w:pStyle w:val="gspp"/>
        <w:rPr>
          <w:rFonts w:ascii="Times New Roman" w:hAnsi="Times New Roman" w:cs="Times New Roman"/>
          <w:b/>
        </w:rPr>
      </w:pPr>
      <w:r w:rsidRPr="001B6F05">
        <w:rPr>
          <w:rFonts w:ascii="Times New Roman" w:hAnsi="Times New Roman" w:cs="Times New Roman"/>
          <w:b/>
        </w:rPr>
        <w:t>Table 3</w:t>
      </w:r>
      <w:r w:rsidR="00563400" w:rsidRPr="001B6F05">
        <w:rPr>
          <w:rFonts w:ascii="Times New Roman" w:hAnsi="Times New Roman" w:cs="Times New Roman"/>
          <w:b/>
        </w:rPr>
        <w:t xml:space="preserve"> </w:t>
      </w:r>
      <w:r w:rsidR="001B6F05" w:rsidRPr="001B6F05">
        <w:rPr>
          <w:rFonts w:ascii="Times New Roman" w:hAnsi="Times New Roman" w:cs="Times New Roman"/>
          <w:b/>
        </w:rPr>
        <w:t>Regression model results</w:t>
      </w:r>
    </w:p>
    <w:tbl>
      <w:tblPr>
        <w:tblW w:w="0" w:type="auto"/>
        <w:tblInd w:w="-118" w:type="dxa"/>
        <w:tblLayout w:type="fixed"/>
        <w:tblLook w:val="0000" w:firstRow="0" w:lastRow="0" w:firstColumn="0" w:lastColumn="0" w:noHBand="0" w:noVBand="0"/>
      </w:tblPr>
      <w:tblGrid>
        <w:gridCol w:w="2988"/>
        <w:gridCol w:w="2880"/>
        <w:gridCol w:w="2880"/>
      </w:tblGrid>
      <w:tr w:rsidR="00857A0B" w14:paraId="4FF46EE6" w14:textId="77777777" w:rsidTr="00E07EDC">
        <w:tc>
          <w:tcPr>
            <w:tcW w:w="2988" w:type="dxa"/>
            <w:tcBorders>
              <w:top w:val="single" w:sz="12" w:space="0" w:color="auto"/>
            </w:tcBorders>
            <w:tcMar>
              <w:top w:w="100" w:type="nil"/>
              <w:right w:w="100" w:type="nil"/>
            </w:tcMar>
            <w:vAlign w:val="center"/>
          </w:tcPr>
          <w:p w14:paraId="4B404168"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top w:val="single" w:sz="12" w:space="0" w:color="auto"/>
            </w:tcBorders>
            <w:tcMar>
              <w:top w:w="100" w:type="nil"/>
              <w:right w:w="100" w:type="nil"/>
            </w:tcMar>
            <w:vAlign w:val="center"/>
          </w:tcPr>
          <w:p w14:paraId="7B1A0C8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w:t>
            </w:r>
          </w:p>
        </w:tc>
        <w:tc>
          <w:tcPr>
            <w:tcW w:w="2880" w:type="dxa"/>
            <w:tcBorders>
              <w:top w:val="single" w:sz="12" w:space="0" w:color="auto"/>
            </w:tcBorders>
            <w:tcMar>
              <w:top w:w="100" w:type="nil"/>
              <w:right w:w="100" w:type="nil"/>
            </w:tcMar>
            <w:vAlign w:val="center"/>
          </w:tcPr>
          <w:p w14:paraId="31602190"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(2)</w:t>
            </w:r>
          </w:p>
        </w:tc>
      </w:tr>
      <w:tr w:rsidR="00857A0B" w14:paraId="29C96ADC" w14:textId="77777777" w:rsidTr="00857A0B">
        <w:tc>
          <w:tcPr>
            <w:tcW w:w="2988" w:type="dxa"/>
            <w:tcMar>
              <w:top w:w="100" w:type="nil"/>
              <w:right w:w="100" w:type="nil"/>
            </w:tcMar>
            <w:vAlign w:val="center"/>
          </w:tcPr>
          <w:p w14:paraId="6F4F425F"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bottom w:val="single" w:sz="4" w:space="0" w:color="auto"/>
            </w:tcBorders>
            <w:tcMar>
              <w:top w:w="100" w:type="nil"/>
              <w:right w:w="100" w:type="nil"/>
            </w:tcMar>
            <w:vAlign w:val="center"/>
          </w:tcPr>
          <w:p w14:paraId="4EB22807"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Mean maximum individual out-of-pocket limits Tier 1</w:t>
            </w:r>
          </w:p>
        </w:tc>
        <w:tc>
          <w:tcPr>
            <w:tcW w:w="2880" w:type="dxa"/>
            <w:tcBorders>
              <w:bottom w:val="single" w:sz="4" w:space="0" w:color="auto"/>
            </w:tcBorders>
            <w:tcMar>
              <w:top w:w="100" w:type="nil"/>
              <w:right w:w="100" w:type="nil"/>
            </w:tcMar>
            <w:vAlign w:val="center"/>
          </w:tcPr>
          <w:p w14:paraId="23B6759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Mean maximum individual out-of-pocket limits Tier 1</w:t>
            </w:r>
          </w:p>
        </w:tc>
      </w:tr>
      <w:tr w:rsidR="00857A0B" w14:paraId="754534BF" w14:textId="77777777" w:rsidTr="00857A0B">
        <w:tc>
          <w:tcPr>
            <w:tcW w:w="2988" w:type="dxa"/>
            <w:tcMar>
              <w:top w:w="100" w:type="nil"/>
              <w:right w:w="100" w:type="nil"/>
            </w:tcMar>
            <w:vAlign w:val="center"/>
          </w:tcPr>
          <w:p w14:paraId="2F154753" w14:textId="55C40ADD" w:rsidR="00857A0B" w:rsidRPr="00E07EDC" w:rsidRDefault="00E07EDC">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Percentage </w:t>
            </w:r>
            <w:r w:rsidR="00857A0B" w:rsidRPr="00E07EDC">
              <w:rPr>
                <w:rFonts w:ascii="Times New Roman" w:hAnsi="Times New Roman" w:cs="Times New Roman"/>
                <w:sz w:val="20"/>
                <w:szCs w:val="20"/>
              </w:rPr>
              <w:t>of male population</w:t>
            </w:r>
            <w:r>
              <w:rPr>
                <w:rFonts w:ascii="Times New Roman" w:hAnsi="Times New Roman" w:cs="Times New Roman"/>
                <w:sz w:val="20"/>
                <w:szCs w:val="20"/>
              </w:rPr>
              <w:t xml:space="preserve"> (%)</w:t>
            </w:r>
          </w:p>
        </w:tc>
        <w:tc>
          <w:tcPr>
            <w:tcW w:w="2880" w:type="dxa"/>
            <w:tcBorders>
              <w:top w:val="single" w:sz="4" w:space="0" w:color="auto"/>
            </w:tcBorders>
            <w:tcMar>
              <w:top w:w="100" w:type="nil"/>
              <w:right w:w="100" w:type="nil"/>
            </w:tcMar>
            <w:vAlign w:val="center"/>
          </w:tcPr>
          <w:p w14:paraId="5E5E06FA"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82.96</w:t>
            </w:r>
            <w:r w:rsidRPr="00E07EDC">
              <w:rPr>
                <w:rFonts w:ascii="Times New Roman" w:hAnsi="Times New Roman" w:cs="Times New Roman"/>
                <w:sz w:val="20"/>
                <w:szCs w:val="20"/>
                <w:vertAlign w:val="superscript"/>
              </w:rPr>
              <w:t>***</w:t>
            </w:r>
          </w:p>
        </w:tc>
        <w:tc>
          <w:tcPr>
            <w:tcW w:w="2880" w:type="dxa"/>
            <w:tcBorders>
              <w:top w:val="single" w:sz="4" w:space="0" w:color="auto"/>
            </w:tcBorders>
            <w:tcMar>
              <w:top w:w="100" w:type="nil"/>
              <w:right w:w="100" w:type="nil"/>
            </w:tcMar>
            <w:vAlign w:val="center"/>
          </w:tcPr>
          <w:p w14:paraId="583E9E21"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93.83</w:t>
            </w:r>
            <w:r w:rsidRPr="00E07EDC">
              <w:rPr>
                <w:rFonts w:ascii="Times New Roman" w:hAnsi="Times New Roman" w:cs="Times New Roman"/>
                <w:sz w:val="20"/>
                <w:szCs w:val="20"/>
                <w:vertAlign w:val="superscript"/>
              </w:rPr>
              <w:t>***</w:t>
            </w:r>
          </w:p>
        </w:tc>
      </w:tr>
      <w:tr w:rsidR="00857A0B" w14:paraId="2A2861EE" w14:textId="77777777" w:rsidTr="00857A0B">
        <w:tc>
          <w:tcPr>
            <w:tcW w:w="2988" w:type="dxa"/>
            <w:tcMar>
              <w:top w:w="100" w:type="nil"/>
              <w:right w:w="100" w:type="nil"/>
            </w:tcMar>
            <w:vAlign w:val="center"/>
          </w:tcPr>
          <w:p w14:paraId="7B057EA4"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1CD8522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(17.53)</w:t>
            </w:r>
          </w:p>
        </w:tc>
        <w:tc>
          <w:tcPr>
            <w:tcW w:w="2880" w:type="dxa"/>
            <w:tcMar>
              <w:top w:w="100" w:type="nil"/>
              <w:right w:w="100" w:type="nil"/>
            </w:tcMar>
            <w:vAlign w:val="center"/>
          </w:tcPr>
          <w:p w14:paraId="31D3EC9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(18.27)</w:t>
            </w:r>
          </w:p>
        </w:tc>
      </w:tr>
      <w:tr w:rsidR="00857A0B" w14:paraId="08F00002" w14:textId="77777777" w:rsidTr="00857A0B">
        <w:tc>
          <w:tcPr>
            <w:tcW w:w="2988" w:type="dxa"/>
            <w:tcMar>
              <w:top w:w="100" w:type="nil"/>
              <w:right w:w="100" w:type="nil"/>
            </w:tcMar>
            <w:vAlign w:val="center"/>
          </w:tcPr>
          <w:p w14:paraId="6A41B1B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754B938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F682212"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64AC7349" w14:textId="77777777" w:rsidTr="00857A0B">
        <w:tc>
          <w:tcPr>
            <w:tcW w:w="2988" w:type="dxa"/>
            <w:tcMar>
              <w:top w:w="100" w:type="nil"/>
              <w:right w:w="100" w:type="nil"/>
            </w:tcMar>
            <w:vAlign w:val="center"/>
          </w:tcPr>
          <w:p w14:paraId="7A3CFCC1" w14:textId="7DE542F5"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Median age of the state</w:t>
            </w:r>
            <w:r w:rsidR="00D23142">
              <w:rPr>
                <w:rFonts w:ascii="Times New Roman" w:hAnsi="Times New Roman" w:cs="Times New Roman"/>
                <w:sz w:val="20"/>
                <w:szCs w:val="20"/>
              </w:rPr>
              <w:t xml:space="preserve"> (years)</w:t>
            </w:r>
          </w:p>
        </w:tc>
        <w:tc>
          <w:tcPr>
            <w:tcW w:w="2880" w:type="dxa"/>
            <w:tcMar>
              <w:top w:w="100" w:type="nil"/>
              <w:right w:w="100" w:type="nil"/>
            </w:tcMar>
            <w:vAlign w:val="center"/>
          </w:tcPr>
          <w:p w14:paraId="10B9628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-32.23</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330512B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-9.142</w:t>
            </w:r>
            <w:r w:rsidRPr="00E07EDC">
              <w:rPr>
                <w:rFonts w:ascii="Times New Roman" w:hAnsi="Times New Roman" w:cs="Times New Roman"/>
                <w:sz w:val="20"/>
                <w:szCs w:val="20"/>
                <w:vertAlign w:val="superscript"/>
              </w:rPr>
              <w:t>**</w:t>
            </w:r>
          </w:p>
        </w:tc>
      </w:tr>
      <w:tr w:rsidR="00857A0B" w14:paraId="25302B36" w14:textId="77777777" w:rsidTr="00857A0B">
        <w:tc>
          <w:tcPr>
            <w:tcW w:w="2988" w:type="dxa"/>
            <w:tcMar>
              <w:top w:w="100" w:type="nil"/>
              <w:right w:w="100" w:type="nil"/>
            </w:tcMar>
            <w:vAlign w:val="center"/>
          </w:tcPr>
          <w:p w14:paraId="46CFB22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8F34F73"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(3.987)</w:t>
            </w:r>
          </w:p>
        </w:tc>
        <w:tc>
          <w:tcPr>
            <w:tcW w:w="2880" w:type="dxa"/>
            <w:tcMar>
              <w:top w:w="100" w:type="nil"/>
              <w:right w:w="100" w:type="nil"/>
            </w:tcMar>
            <w:vAlign w:val="center"/>
          </w:tcPr>
          <w:p w14:paraId="193BC63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(3.220)</w:t>
            </w:r>
          </w:p>
        </w:tc>
      </w:tr>
      <w:tr w:rsidR="00857A0B" w14:paraId="0DA45A46" w14:textId="77777777" w:rsidTr="00857A0B">
        <w:tc>
          <w:tcPr>
            <w:tcW w:w="2988" w:type="dxa"/>
            <w:tcMar>
              <w:top w:w="100" w:type="nil"/>
              <w:right w:w="100" w:type="nil"/>
            </w:tcMar>
            <w:vAlign w:val="center"/>
          </w:tcPr>
          <w:p w14:paraId="43F67A6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1C39032"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67FBDE2"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473D8A9C" w14:textId="77777777" w:rsidTr="00857A0B">
        <w:tc>
          <w:tcPr>
            <w:tcW w:w="2988" w:type="dxa"/>
            <w:tcMar>
              <w:top w:w="100" w:type="nil"/>
              <w:right w:w="100" w:type="nil"/>
            </w:tcMar>
            <w:vAlign w:val="center"/>
          </w:tcPr>
          <w:p w14:paraId="7527FABB" w14:textId="5F46BAF2"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Median household income (2018 inflation adj.</w:t>
            </w:r>
            <w:r w:rsidR="00D23142">
              <w:rPr>
                <w:rFonts w:ascii="Times New Roman" w:hAnsi="Times New Roman" w:cs="Times New Roman"/>
                <w:sz w:val="20"/>
                <w:szCs w:val="20"/>
              </w:rPr>
              <w:t xml:space="preserve"> $US</w:t>
            </w:r>
            <w:r w:rsidRPr="00E07EDC">
              <w:rPr>
                <w:rFonts w:ascii="Times New Roman" w:hAnsi="Times New Roman" w:cs="Times New Roman"/>
                <w:sz w:val="20"/>
                <w:szCs w:val="20"/>
              </w:rPr>
              <w:t>)</w:t>
            </w:r>
          </w:p>
        </w:tc>
        <w:tc>
          <w:tcPr>
            <w:tcW w:w="2880" w:type="dxa"/>
            <w:tcMar>
              <w:top w:w="100" w:type="nil"/>
              <w:right w:w="100" w:type="nil"/>
            </w:tcMar>
            <w:vAlign w:val="center"/>
          </w:tcPr>
          <w:p w14:paraId="19CAC6D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0.0127</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133A864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0.0202</w:t>
            </w:r>
            <w:r w:rsidRPr="00E07EDC">
              <w:rPr>
                <w:rFonts w:ascii="Times New Roman" w:hAnsi="Times New Roman" w:cs="Times New Roman"/>
                <w:sz w:val="20"/>
                <w:szCs w:val="20"/>
                <w:vertAlign w:val="superscript"/>
              </w:rPr>
              <w:t>***</w:t>
            </w:r>
          </w:p>
        </w:tc>
      </w:tr>
      <w:tr w:rsidR="00857A0B" w14:paraId="1EB42FFC" w14:textId="77777777" w:rsidTr="00857A0B">
        <w:tc>
          <w:tcPr>
            <w:tcW w:w="2988" w:type="dxa"/>
            <w:tcMar>
              <w:top w:w="100" w:type="nil"/>
              <w:right w:w="100" w:type="nil"/>
            </w:tcMar>
            <w:vAlign w:val="center"/>
          </w:tcPr>
          <w:p w14:paraId="1EFB6D72"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EA2820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(0.00117)</w:t>
            </w:r>
          </w:p>
        </w:tc>
        <w:tc>
          <w:tcPr>
            <w:tcW w:w="2880" w:type="dxa"/>
            <w:tcMar>
              <w:top w:w="100" w:type="nil"/>
              <w:right w:w="100" w:type="nil"/>
            </w:tcMar>
            <w:vAlign w:val="center"/>
          </w:tcPr>
          <w:p w14:paraId="2B63620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(0.00112)</w:t>
            </w:r>
          </w:p>
        </w:tc>
      </w:tr>
      <w:tr w:rsidR="00857A0B" w14:paraId="7671E546" w14:textId="77777777" w:rsidTr="00857A0B">
        <w:tc>
          <w:tcPr>
            <w:tcW w:w="2988" w:type="dxa"/>
            <w:tcMar>
              <w:top w:w="100" w:type="nil"/>
              <w:right w:w="100" w:type="nil"/>
            </w:tcMar>
            <w:vAlign w:val="center"/>
          </w:tcPr>
          <w:p w14:paraId="01A1AC0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3251DF24"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09EA23F3"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0B6FC6F8" w14:textId="77777777" w:rsidTr="00857A0B">
        <w:tc>
          <w:tcPr>
            <w:tcW w:w="2988" w:type="dxa"/>
            <w:tcMar>
              <w:top w:w="100" w:type="nil"/>
              <w:right w:w="100" w:type="nil"/>
            </w:tcMar>
            <w:vAlign w:val="center"/>
          </w:tcPr>
          <w:p w14:paraId="0A759546"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1=Is the New plan, 0=Existing plan</w:t>
            </w:r>
          </w:p>
        </w:tc>
        <w:tc>
          <w:tcPr>
            <w:tcW w:w="2880" w:type="dxa"/>
            <w:tcMar>
              <w:top w:w="100" w:type="nil"/>
              <w:right w:w="100" w:type="nil"/>
            </w:tcMar>
            <w:vAlign w:val="center"/>
          </w:tcPr>
          <w:p w14:paraId="5BEC4A6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107.2</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12EF8FE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116.2</w:t>
            </w:r>
            <w:r w:rsidRPr="00E07EDC">
              <w:rPr>
                <w:rFonts w:ascii="Times New Roman" w:hAnsi="Times New Roman" w:cs="Times New Roman"/>
                <w:sz w:val="20"/>
                <w:szCs w:val="20"/>
                <w:vertAlign w:val="superscript"/>
              </w:rPr>
              <w:t>***</w:t>
            </w:r>
          </w:p>
        </w:tc>
      </w:tr>
      <w:tr w:rsidR="00857A0B" w14:paraId="01E07876" w14:textId="77777777" w:rsidTr="00857A0B">
        <w:tc>
          <w:tcPr>
            <w:tcW w:w="2988" w:type="dxa"/>
            <w:tcMar>
              <w:top w:w="100" w:type="nil"/>
              <w:right w:w="100" w:type="nil"/>
            </w:tcMar>
            <w:vAlign w:val="center"/>
          </w:tcPr>
          <w:p w14:paraId="5A30C0DA"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1B63643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(10.90)</w:t>
            </w:r>
          </w:p>
        </w:tc>
        <w:tc>
          <w:tcPr>
            <w:tcW w:w="2880" w:type="dxa"/>
            <w:tcMar>
              <w:top w:w="100" w:type="nil"/>
              <w:right w:w="100" w:type="nil"/>
            </w:tcMar>
            <w:vAlign w:val="center"/>
          </w:tcPr>
          <w:p w14:paraId="4F08062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(11.05)</w:t>
            </w:r>
          </w:p>
        </w:tc>
      </w:tr>
      <w:tr w:rsidR="00857A0B" w14:paraId="0F73CEAE" w14:textId="77777777" w:rsidTr="00857A0B">
        <w:tc>
          <w:tcPr>
            <w:tcW w:w="2988" w:type="dxa"/>
            <w:tcMar>
              <w:top w:w="100" w:type="nil"/>
              <w:right w:w="100" w:type="nil"/>
            </w:tcMar>
            <w:vAlign w:val="center"/>
          </w:tcPr>
          <w:p w14:paraId="1B79F121"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3024438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7A404A6A"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454D055C" w14:textId="77777777" w:rsidTr="00857A0B">
        <w:tc>
          <w:tcPr>
            <w:tcW w:w="2988" w:type="dxa"/>
            <w:tcMar>
              <w:top w:w="100" w:type="nil"/>
              <w:right w:w="100" w:type="nil"/>
            </w:tcMar>
            <w:vAlign w:val="center"/>
          </w:tcPr>
          <w:p w14:paraId="68CC9A96"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State Government Ideology</w:t>
            </w:r>
          </w:p>
        </w:tc>
        <w:tc>
          <w:tcPr>
            <w:tcW w:w="2880" w:type="dxa"/>
            <w:tcMar>
              <w:top w:w="100" w:type="nil"/>
              <w:right w:w="100" w:type="nil"/>
            </w:tcMar>
            <w:vAlign w:val="center"/>
          </w:tcPr>
          <w:p w14:paraId="0C53613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4.911</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75C5EE1F"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r>
      <w:tr w:rsidR="00857A0B" w14:paraId="695C6DFF" w14:textId="77777777" w:rsidTr="00857A0B">
        <w:tc>
          <w:tcPr>
            <w:tcW w:w="2988" w:type="dxa"/>
            <w:tcMar>
              <w:top w:w="100" w:type="nil"/>
              <w:right w:w="100" w:type="nil"/>
            </w:tcMar>
            <w:vAlign w:val="center"/>
          </w:tcPr>
          <w:p w14:paraId="36D37C0E"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A4AF28F"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(0.614)</w:t>
            </w:r>
          </w:p>
        </w:tc>
        <w:tc>
          <w:tcPr>
            <w:tcW w:w="2880" w:type="dxa"/>
            <w:tcMar>
              <w:top w:w="100" w:type="nil"/>
              <w:right w:w="100" w:type="nil"/>
            </w:tcMar>
            <w:vAlign w:val="center"/>
          </w:tcPr>
          <w:p w14:paraId="5848511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r>
      <w:tr w:rsidR="00857A0B" w14:paraId="7507A3E7" w14:textId="77777777" w:rsidTr="00E07EDC">
        <w:trPr>
          <w:trHeight w:val="321"/>
        </w:trPr>
        <w:tc>
          <w:tcPr>
            <w:tcW w:w="2988" w:type="dxa"/>
            <w:tcMar>
              <w:top w:w="100" w:type="nil"/>
              <w:right w:w="100" w:type="nil"/>
            </w:tcMar>
            <w:vAlign w:val="center"/>
          </w:tcPr>
          <w:p w14:paraId="19F4ACC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5A94F94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02CE2DB"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1746DCEC" w14:textId="77777777" w:rsidTr="00857A0B">
        <w:tc>
          <w:tcPr>
            <w:tcW w:w="2988" w:type="dxa"/>
            <w:tcMar>
              <w:top w:w="100" w:type="nil"/>
              <w:right w:w="100" w:type="nil"/>
            </w:tcMar>
            <w:vAlign w:val="center"/>
          </w:tcPr>
          <w:p w14:paraId="4127C589"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State Citizen Ideology</w:t>
            </w:r>
          </w:p>
        </w:tc>
        <w:tc>
          <w:tcPr>
            <w:tcW w:w="2880" w:type="dxa"/>
            <w:tcMar>
              <w:top w:w="100" w:type="nil"/>
              <w:right w:w="100" w:type="nil"/>
            </w:tcMar>
            <w:vAlign w:val="center"/>
          </w:tcPr>
          <w:p w14:paraId="2DD1F2E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c>
          <w:tcPr>
            <w:tcW w:w="2880" w:type="dxa"/>
            <w:tcMar>
              <w:top w:w="100" w:type="nil"/>
              <w:right w:w="100" w:type="nil"/>
            </w:tcMar>
            <w:vAlign w:val="center"/>
          </w:tcPr>
          <w:p w14:paraId="6A609BD3"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-1.271</w:t>
            </w:r>
          </w:p>
        </w:tc>
      </w:tr>
      <w:tr w:rsidR="00857A0B" w14:paraId="01D17A1A" w14:textId="77777777" w:rsidTr="00857A0B">
        <w:tc>
          <w:tcPr>
            <w:tcW w:w="2988" w:type="dxa"/>
            <w:tcMar>
              <w:top w:w="100" w:type="nil"/>
              <w:right w:w="100" w:type="nil"/>
            </w:tcMar>
            <w:vAlign w:val="center"/>
          </w:tcPr>
          <w:p w14:paraId="1496197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5D5B818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c>
          <w:tcPr>
            <w:tcW w:w="2880" w:type="dxa"/>
            <w:tcMar>
              <w:top w:w="100" w:type="nil"/>
              <w:right w:w="100" w:type="nil"/>
            </w:tcMar>
            <w:vAlign w:val="center"/>
          </w:tcPr>
          <w:p w14:paraId="1A852B0E"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(0.790)</w:t>
            </w:r>
          </w:p>
        </w:tc>
      </w:tr>
      <w:tr w:rsidR="00857A0B" w14:paraId="21E9BD25" w14:textId="77777777" w:rsidTr="00857A0B">
        <w:tc>
          <w:tcPr>
            <w:tcW w:w="2988" w:type="dxa"/>
            <w:tcMar>
              <w:top w:w="100" w:type="nil"/>
              <w:right w:w="100" w:type="nil"/>
            </w:tcMar>
            <w:vAlign w:val="center"/>
          </w:tcPr>
          <w:p w14:paraId="5C45EBE5"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01778FB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2D1B3C0"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5C353A11" w14:textId="77777777" w:rsidTr="00E07EDC">
        <w:tc>
          <w:tcPr>
            <w:tcW w:w="2988" w:type="dxa"/>
            <w:tcMar>
              <w:top w:w="100" w:type="nil"/>
              <w:right w:w="100" w:type="nil"/>
            </w:tcMar>
            <w:vAlign w:val="center"/>
          </w:tcPr>
          <w:p w14:paraId="1F0A0511"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Constant</w:t>
            </w:r>
          </w:p>
        </w:tc>
        <w:tc>
          <w:tcPr>
            <w:tcW w:w="2880" w:type="dxa"/>
            <w:tcMar>
              <w:top w:w="100" w:type="nil"/>
              <w:right w:w="100" w:type="nil"/>
            </w:tcMar>
            <w:vAlign w:val="center"/>
          </w:tcPr>
          <w:p w14:paraId="5E7121B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964.8</w:t>
            </w:r>
          </w:p>
        </w:tc>
        <w:tc>
          <w:tcPr>
            <w:tcW w:w="2880" w:type="dxa"/>
            <w:tcMar>
              <w:top w:w="100" w:type="nil"/>
              <w:right w:w="100" w:type="nil"/>
            </w:tcMar>
            <w:vAlign w:val="center"/>
          </w:tcPr>
          <w:p w14:paraId="35280AD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-628.3</w:t>
            </w:r>
          </w:p>
        </w:tc>
      </w:tr>
      <w:tr w:rsidR="00857A0B" w14:paraId="1BA38746" w14:textId="77777777" w:rsidTr="00E07EDC">
        <w:trPr>
          <w:trHeight w:val="307"/>
        </w:trPr>
        <w:tc>
          <w:tcPr>
            <w:tcW w:w="2988" w:type="dxa"/>
            <w:tcBorders>
              <w:bottom w:val="single" w:sz="4" w:space="0" w:color="auto"/>
            </w:tcBorders>
            <w:tcMar>
              <w:top w:w="100" w:type="nil"/>
              <w:right w:w="100" w:type="nil"/>
            </w:tcMar>
            <w:vAlign w:val="center"/>
          </w:tcPr>
          <w:p w14:paraId="01017519"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bottom w:val="single" w:sz="4" w:space="0" w:color="auto"/>
            </w:tcBorders>
            <w:tcMar>
              <w:top w:w="100" w:type="nil"/>
              <w:right w:w="100" w:type="nil"/>
            </w:tcMar>
            <w:vAlign w:val="center"/>
          </w:tcPr>
          <w:p w14:paraId="2FF5E82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(962.6)</w:t>
            </w:r>
          </w:p>
        </w:tc>
        <w:tc>
          <w:tcPr>
            <w:tcW w:w="2880" w:type="dxa"/>
            <w:tcBorders>
              <w:bottom w:val="single" w:sz="4" w:space="0" w:color="auto"/>
            </w:tcBorders>
            <w:tcMar>
              <w:top w:w="100" w:type="nil"/>
              <w:right w:w="100" w:type="nil"/>
            </w:tcMar>
            <w:vAlign w:val="center"/>
          </w:tcPr>
          <w:p w14:paraId="07D89A4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(961.2)</w:t>
            </w:r>
          </w:p>
        </w:tc>
      </w:tr>
      <w:tr w:rsidR="00857A0B" w14:paraId="132A5CAF" w14:textId="77777777" w:rsidTr="00E07EDC">
        <w:tc>
          <w:tcPr>
            <w:tcW w:w="2988" w:type="dxa"/>
            <w:tcBorders>
              <w:top w:val="single" w:sz="4" w:space="0" w:color="auto"/>
            </w:tcBorders>
            <w:tcMar>
              <w:top w:w="100" w:type="nil"/>
              <w:right w:w="100" w:type="nil"/>
            </w:tcMar>
            <w:vAlign w:val="center"/>
          </w:tcPr>
          <w:p w14:paraId="6B8952B8" w14:textId="0184A984" w:rsidR="00857A0B" w:rsidRPr="00E07EDC" w:rsidRDefault="00E07EDC">
            <w:pPr>
              <w:widowControl w:val="0"/>
              <w:autoSpaceDE w:val="0"/>
              <w:autoSpaceDN w:val="0"/>
              <w:adjustRightInd w:val="0"/>
              <w:rPr>
                <w:rFonts w:ascii="Times New Roman" w:hAnsi="Times New Roman" w:cs="Times New Roman"/>
                <w:i/>
                <w:sz w:val="20"/>
                <w:szCs w:val="20"/>
              </w:rPr>
            </w:pPr>
            <w:r w:rsidRPr="00E07EDC">
              <w:rPr>
                <w:rFonts w:ascii="Times New Roman" w:hAnsi="Times New Roman" w:cs="Times New Roman"/>
                <w:i/>
                <w:sz w:val="20"/>
                <w:szCs w:val="20"/>
              </w:rPr>
              <w:t>N</w:t>
            </w:r>
          </w:p>
        </w:tc>
        <w:tc>
          <w:tcPr>
            <w:tcW w:w="2880" w:type="dxa"/>
            <w:tcBorders>
              <w:top w:val="single" w:sz="4" w:space="0" w:color="auto"/>
            </w:tcBorders>
            <w:tcMar>
              <w:top w:w="100" w:type="nil"/>
              <w:right w:w="100" w:type="nil"/>
            </w:tcMar>
            <w:vAlign w:val="center"/>
          </w:tcPr>
          <w:p w14:paraId="0E374D9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6635</w:t>
            </w:r>
          </w:p>
        </w:tc>
        <w:tc>
          <w:tcPr>
            <w:tcW w:w="2880" w:type="dxa"/>
            <w:tcBorders>
              <w:top w:val="single" w:sz="4" w:space="0" w:color="auto"/>
            </w:tcBorders>
            <w:tcMar>
              <w:top w:w="100" w:type="nil"/>
              <w:right w:w="100" w:type="nil"/>
            </w:tcMar>
            <w:vAlign w:val="center"/>
          </w:tcPr>
          <w:p w14:paraId="7AA7D1D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6635</w:t>
            </w:r>
          </w:p>
        </w:tc>
      </w:tr>
      <w:tr w:rsidR="00857A0B" w14:paraId="1D05E34A" w14:textId="77777777" w:rsidTr="00E07EDC">
        <w:trPr>
          <w:trHeight w:val="293"/>
        </w:trPr>
        <w:tc>
          <w:tcPr>
            <w:tcW w:w="2988" w:type="dxa"/>
            <w:tcBorders>
              <w:bottom w:val="single" w:sz="12" w:space="0" w:color="auto"/>
            </w:tcBorders>
            <w:tcMar>
              <w:top w:w="100" w:type="nil"/>
              <w:right w:w="100" w:type="nil"/>
            </w:tcMar>
            <w:vAlign w:val="center"/>
          </w:tcPr>
          <w:p w14:paraId="5B3259F3"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i/>
                <w:iCs/>
                <w:sz w:val="20"/>
                <w:szCs w:val="20"/>
              </w:rPr>
              <w:t>R</w:t>
            </w:r>
            <w:r w:rsidRPr="00E07EDC">
              <w:rPr>
                <w:rFonts w:ascii="Times New Roman" w:hAnsi="Times New Roman" w:cs="Times New Roman"/>
                <w:sz w:val="20"/>
                <w:szCs w:val="20"/>
                <w:vertAlign w:val="superscript"/>
              </w:rPr>
              <w:t>2</w:t>
            </w:r>
          </w:p>
        </w:tc>
        <w:tc>
          <w:tcPr>
            <w:tcW w:w="2880" w:type="dxa"/>
            <w:tcBorders>
              <w:bottom w:val="single" w:sz="12" w:space="0" w:color="auto"/>
            </w:tcBorders>
            <w:tcMar>
              <w:top w:w="100" w:type="nil"/>
              <w:right w:w="100" w:type="nil"/>
            </w:tcMar>
            <w:vAlign w:val="center"/>
          </w:tcPr>
          <w:p w14:paraId="35B197D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0.118</w:t>
            </w:r>
          </w:p>
        </w:tc>
        <w:tc>
          <w:tcPr>
            <w:tcW w:w="2880" w:type="dxa"/>
            <w:tcBorders>
              <w:bottom w:val="single" w:sz="12" w:space="0" w:color="auto"/>
            </w:tcBorders>
            <w:tcMar>
              <w:top w:w="100" w:type="nil"/>
              <w:right w:w="100" w:type="nil"/>
            </w:tcMar>
            <w:vAlign w:val="center"/>
          </w:tcPr>
          <w:p w14:paraId="791B07C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0.110</w:t>
            </w:r>
          </w:p>
        </w:tc>
      </w:tr>
    </w:tbl>
    <w:p w14:paraId="7CFF14EA" w14:textId="1D10CE85" w:rsidR="00857A0B" w:rsidRDefault="00B325CA" w:rsidP="00857A0B">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Note: </w:t>
      </w:r>
      <w:r w:rsidR="00857A0B">
        <w:rPr>
          <w:rFonts w:ascii="Times New Roman" w:hAnsi="Times New Roman" w:cs="Times New Roman"/>
          <w:sz w:val="20"/>
          <w:szCs w:val="20"/>
        </w:rPr>
        <w:t>Standard errors in parentheses</w:t>
      </w:r>
      <w:r w:rsidR="00A7781E">
        <w:rPr>
          <w:rFonts w:ascii="Times New Roman" w:hAnsi="Times New Roman" w:cs="Times New Roman"/>
          <w:sz w:val="20"/>
          <w:szCs w:val="20"/>
        </w:rPr>
        <w:t xml:space="preserve">.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0.05,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0.01,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0.001</w:t>
      </w:r>
    </w:p>
    <w:p w14:paraId="71787BBC" w14:textId="4954626B" w:rsidR="001930DF" w:rsidRDefault="001930DF" w:rsidP="001930DF">
      <w:pPr>
        <w:widowControl w:val="0"/>
        <w:autoSpaceDE w:val="0"/>
        <w:autoSpaceDN w:val="0"/>
        <w:adjustRightInd w:val="0"/>
        <w:rPr>
          <w:rFonts w:ascii="Times New Roman" w:hAnsi="Times New Roman" w:cs="Times New Roman"/>
        </w:rPr>
      </w:pPr>
    </w:p>
    <w:p w14:paraId="24514DA8" w14:textId="45508A1F" w:rsidR="001930DF" w:rsidRDefault="00EE490C" w:rsidP="00A93E15">
      <w:pPr>
        <w:pStyle w:val="gspp"/>
        <w:rPr>
          <w:rFonts w:ascii="Times New Roman" w:hAnsi="Times New Roman" w:cs="Times New Roman"/>
        </w:rPr>
      </w:pPr>
      <w:r w:rsidRPr="00A7781E">
        <w:rPr>
          <w:rFonts w:ascii="Times New Roman" w:hAnsi="Times New Roman" w:cs="Times New Roman"/>
          <w:noProof/>
        </w:rPr>
        <w:drawing>
          <wp:anchor distT="0" distB="0" distL="114300" distR="114300" simplePos="0" relativeHeight="251660288" behindDoc="1" locked="0" layoutInCell="1" allowOverlap="1" wp14:anchorId="3661C1CC" wp14:editId="5ADE67FE">
            <wp:simplePos x="0" y="0"/>
            <wp:positionH relativeFrom="column">
              <wp:posOffset>0</wp:posOffset>
            </wp:positionH>
            <wp:positionV relativeFrom="paragraph">
              <wp:posOffset>76490</wp:posOffset>
            </wp:positionV>
            <wp:extent cx="3844501" cy="2795616"/>
            <wp:effectExtent l="25400" t="25400" r="16510" b="241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5875" cy="27966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80BD217" w14:textId="77777777" w:rsidR="00E553CF" w:rsidRDefault="00E553CF" w:rsidP="00A93E15">
      <w:pPr>
        <w:pStyle w:val="gspp"/>
        <w:rPr>
          <w:rFonts w:ascii="Times New Roman" w:hAnsi="Times New Roman" w:cs="Times New Roman"/>
        </w:rPr>
      </w:pPr>
    </w:p>
    <w:p w14:paraId="21AA3152" w14:textId="77777777" w:rsidR="00856DE0" w:rsidRPr="00563400" w:rsidRDefault="00856DE0" w:rsidP="00A93E15">
      <w:pPr>
        <w:pStyle w:val="gspp"/>
        <w:rPr>
          <w:rFonts w:ascii="Times New Roman" w:hAnsi="Times New Roman" w:cs="Times New Roman"/>
          <w:b/>
          <w:sz w:val="22"/>
          <w:szCs w:val="22"/>
        </w:rPr>
      </w:pPr>
    </w:p>
    <w:p w14:paraId="67820491" w14:textId="77777777" w:rsidR="00A7781E" w:rsidRDefault="00A7781E" w:rsidP="00A93E15">
      <w:pPr>
        <w:pStyle w:val="gspp"/>
        <w:rPr>
          <w:rFonts w:ascii="Times New Roman" w:hAnsi="Times New Roman" w:cs="Times New Roman"/>
          <w:b/>
          <w:sz w:val="22"/>
          <w:szCs w:val="22"/>
        </w:rPr>
      </w:pPr>
    </w:p>
    <w:p w14:paraId="01F6181B" w14:textId="77777777" w:rsidR="00A7781E" w:rsidRDefault="00A7781E" w:rsidP="00A93E15">
      <w:pPr>
        <w:pStyle w:val="gspp"/>
        <w:rPr>
          <w:rFonts w:ascii="Times New Roman" w:hAnsi="Times New Roman" w:cs="Times New Roman"/>
          <w:b/>
          <w:sz w:val="22"/>
          <w:szCs w:val="22"/>
        </w:rPr>
      </w:pPr>
    </w:p>
    <w:p w14:paraId="590766B9" w14:textId="77777777" w:rsidR="00A7781E" w:rsidRDefault="00A7781E" w:rsidP="00A93E15">
      <w:pPr>
        <w:pStyle w:val="gspp"/>
        <w:rPr>
          <w:rFonts w:ascii="Times New Roman" w:hAnsi="Times New Roman" w:cs="Times New Roman"/>
          <w:b/>
          <w:sz w:val="22"/>
          <w:szCs w:val="22"/>
        </w:rPr>
      </w:pPr>
    </w:p>
    <w:p w14:paraId="0BFCB9C7" w14:textId="77777777" w:rsidR="00A7781E" w:rsidRDefault="00A7781E" w:rsidP="00A93E15">
      <w:pPr>
        <w:pStyle w:val="gspp"/>
        <w:rPr>
          <w:rFonts w:ascii="Times New Roman" w:hAnsi="Times New Roman" w:cs="Times New Roman"/>
          <w:b/>
          <w:sz w:val="22"/>
          <w:szCs w:val="22"/>
        </w:rPr>
      </w:pPr>
    </w:p>
    <w:p w14:paraId="796FC75A" w14:textId="77777777" w:rsidR="00A7781E" w:rsidRDefault="00A7781E" w:rsidP="00A93E15">
      <w:pPr>
        <w:pStyle w:val="gspp"/>
        <w:rPr>
          <w:rFonts w:ascii="Times New Roman" w:hAnsi="Times New Roman" w:cs="Times New Roman"/>
          <w:b/>
          <w:sz w:val="22"/>
          <w:szCs w:val="22"/>
        </w:rPr>
      </w:pPr>
    </w:p>
    <w:p w14:paraId="503FD383" w14:textId="77777777" w:rsidR="00A7781E" w:rsidRDefault="00A7781E" w:rsidP="00A93E15">
      <w:pPr>
        <w:pStyle w:val="gspp"/>
        <w:rPr>
          <w:rFonts w:ascii="Times New Roman" w:hAnsi="Times New Roman" w:cs="Times New Roman"/>
          <w:b/>
          <w:sz w:val="22"/>
          <w:szCs w:val="22"/>
        </w:rPr>
      </w:pPr>
    </w:p>
    <w:p w14:paraId="55BF2B41" w14:textId="0044D640" w:rsidR="00A7781E" w:rsidRDefault="00A7781E" w:rsidP="00A93E15">
      <w:pPr>
        <w:pStyle w:val="gspp"/>
        <w:rPr>
          <w:rFonts w:ascii="Times New Roman" w:hAnsi="Times New Roman" w:cs="Times New Roman"/>
          <w:sz w:val="22"/>
          <w:szCs w:val="22"/>
        </w:rPr>
      </w:pPr>
      <w:r w:rsidRPr="00EE490C">
        <w:rPr>
          <w:rFonts w:ascii="Times New Roman" w:hAnsi="Times New Roman" w:cs="Times New Roman"/>
          <w:sz w:val="22"/>
          <w:szCs w:val="22"/>
        </w:rPr>
        <w:t xml:space="preserve">Chart 4. </w:t>
      </w:r>
      <w:r w:rsidR="00EE490C" w:rsidRPr="00EE490C">
        <w:rPr>
          <w:rFonts w:ascii="Times New Roman" w:hAnsi="Times New Roman" w:cs="Times New Roman"/>
          <w:sz w:val="22"/>
          <w:szCs w:val="22"/>
        </w:rPr>
        <w:t xml:space="preserve">Scatter plot of </w:t>
      </w:r>
      <w:r w:rsidR="007A2786">
        <w:rPr>
          <w:rFonts w:ascii="Times New Roman" w:hAnsi="Times New Roman" w:cs="Times New Roman"/>
          <w:sz w:val="22"/>
          <w:szCs w:val="22"/>
        </w:rPr>
        <w:t xml:space="preserve">shifts </w:t>
      </w:r>
      <w:r w:rsidR="00EE490C" w:rsidRPr="00EE490C">
        <w:rPr>
          <w:rFonts w:ascii="Times New Roman" w:hAnsi="Times New Roman" w:cs="Times New Roman"/>
          <w:sz w:val="22"/>
          <w:szCs w:val="22"/>
        </w:rPr>
        <w:t xml:space="preserve">state ideology and average MOOPs by </w:t>
      </w:r>
      <w:commentRangeStart w:id="124"/>
      <w:r w:rsidR="00EE490C" w:rsidRPr="00EE490C">
        <w:rPr>
          <w:rFonts w:ascii="Times New Roman" w:hAnsi="Times New Roman" w:cs="Times New Roman"/>
          <w:sz w:val="22"/>
          <w:szCs w:val="22"/>
        </w:rPr>
        <w:t>state</w:t>
      </w:r>
      <w:commentRangeEnd w:id="124"/>
      <w:r w:rsidR="00313102">
        <w:rPr>
          <w:rStyle w:val="CommentReference"/>
          <w:rFonts w:asciiTheme="minorHAnsi" w:eastAsiaTheme="minorEastAsia" w:hAnsiTheme="minorHAnsi" w:cstheme="minorBidi"/>
          <w:color w:val="auto"/>
          <w:shd w:val="clear" w:color="auto" w:fill="auto"/>
        </w:rPr>
        <w:commentReference w:id="124"/>
      </w:r>
      <w:r w:rsidR="00EB6548">
        <w:rPr>
          <w:rFonts w:ascii="Times New Roman" w:hAnsi="Times New Roman" w:cs="Times New Roman"/>
          <w:sz w:val="22"/>
          <w:szCs w:val="22"/>
        </w:rPr>
        <w:t xml:space="preserve">. </w:t>
      </w:r>
    </w:p>
    <w:p w14:paraId="1AB23356" w14:textId="78CD5547" w:rsidR="005F5B0C" w:rsidRDefault="00FC2B74" w:rsidP="00A93E15">
      <w:pPr>
        <w:pStyle w:val="gspp"/>
        <w:rPr>
          <w:rFonts w:ascii="Times New Roman" w:hAnsi="Times New Roman" w:cs="Times New Roman"/>
          <w:sz w:val="22"/>
          <w:szCs w:val="22"/>
        </w:rPr>
      </w:pPr>
      <w:r w:rsidRPr="00FC2B74">
        <w:rPr>
          <w:rFonts w:ascii="Times New Roman" w:hAnsi="Times New Roman" w:cs="Times New Roman"/>
          <w:noProof/>
          <w:sz w:val="22"/>
          <w:szCs w:val="22"/>
        </w:rPr>
        <w:lastRenderedPageBreak/>
        <w:drawing>
          <wp:inline distT="0" distB="0" distL="0" distR="0" wp14:anchorId="784D896A" wp14:editId="16C5D72E">
            <wp:extent cx="3775393" cy="2745740"/>
            <wp:effectExtent l="25400" t="25400" r="349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5711" cy="2745971"/>
                    </a:xfrm>
                    <a:prstGeom prst="rect">
                      <a:avLst/>
                    </a:prstGeom>
                    <a:ln w="19050">
                      <a:solidFill>
                        <a:schemeClr val="tx1"/>
                      </a:solidFill>
                    </a:ln>
                  </pic:spPr>
                </pic:pic>
              </a:graphicData>
            </a:graphic>
          </wp:inline>
        </w:drawing>
      </w:r>
    </w:p>
    <w:p w14:paraId="3EDCC039" w14:textId="0C3249C6" w:rsidR="00FC2B74" w:rsidRDefault="00FC2B74" w:rsidP="00A93E15">
      <w:pPr>
        <w:pStyle w:val="gspp"/>
        <w:rPr>
          <w:rFonts w:ascii="Times New Roman" w:hAnsi="Times New Roman" w:cs="Times New Roman"/>
          <w:sz w:val="22"/>
          <w:szCs w:val="22"/>
        </w:rPr>
      </w:pPr>
      <w:r>
        <w:rPr>
          <w:rFonts w:ascii="Times New Roman" w:hAnsi="Times New Roman" w:cs="Times New Roman"/>
          <w:sz w:val="22"/>
          <w:szCs w:val="22"/>
        </w:rPr>
        <w:t xml:space="preserve">Chart 5. Scatter plot of shifts in citizen ideology </w:t>
      </w:r>
      <w:r w:rsidR="007A2786">
        <w:rPr>
          <w:rFonts w:ascii="Times New Roman" w:hAnsi="Times New Roman" w:cs="Times New Roman"/>
          <w:sz w:val="22"/>
          <w:szCs w:val="22"/>
        </w:rPr>
        <w:t>and average MOOP by state.</w:t>
      </w:r>
    </w:p>
    <w:p w14:paraId="70C7AE15" w14:textId="77777777" w:rsidR="00EB6548" w:rsidRPr="00EE490C" w:rsidRDefault="00EB6548" w:rsidP="00A93E15">
      <w:pPr>
        <w:pStyle w:val="gspp"/>
        <w:rPr>
          <w:rFonts w:ascii="Times New Roman" w:hAnsi="Times New Roman" w:cs="Times New Roman"/>
          <w:sz w:val="22"/>
          <w:szCs w:val="22"/>
        </w:rPr>
      </w:pPr>
    </w:p>
    <w:p w14:paraId="135A38CA" w14:textId="18D9DA4E" w:rsidR="00EB6548" w:rsidRDefault="00593675" w:rsidP="00A93E15">
      <w:pPr>
        <w:pStyle w:val="gspp"/>
        <w:rPr>
          <w:rFonts w:ascii="Times New Roman" w:hAnsi="Times New Roman" w:cs="Times New Roman"/>
          <w:b/>
          <w:sz w:val="22"/>
          <w:szCs w:val="22"/>
        </w:rPr>
      </w:pPr>
      <w:r>
        <w:rPr>
          <w:rFonts w:ascii="Times New Roman" w:hAnsi="Times New Roman" w:cs="Times New Roman"/>
          <w:b/>
          <w:sz w:val="22"/>
          <w:szCs w:val="22"/>
        </w:rPr>
        <w:t>Conclusion</w:t>
      </w:r>
    </w:p>
    <w:p w14:paraId="4B8DC560" w14:textId="630E909A" w:rsidR="00593675" w:rsidRPr="00593675" w:rsidRDefault="00593675" w:rsidP="00A93E15">
      <w:pPr>
        <w:pStyle w:val="gspp"/>
        <w:rPr>
          <w:rFonts w:ascii="Times New Roman" w:hAnsi="Times New Roman" w:cs="Times New Roman"/>
          <w:sz w:val="22"/>
          <w:szCs w:val="22"/>
        </w:rPr>
      </w:pPr>
      <w:r>
        <w:rPr>
          <w:rFonts w:ascii="Times New Roman" w:hAnsi="Times New Roman" w:cs="Times New Roman"/>
          <w:sz w:val="22"/>
          <w:szCs w:val="22"/>
        </w:rPr>
        <w:t xml:space="preserve">This paper attempted to </w:t>
      </w:r>
      <w:r w:rsidRPr="00313102">
        <w:rPr>
          <w:rFonts w:ascii="Times New Roman" w:hAnsi="Times New Roman" w:cs="Times New Roman"/>
          <w:sz w:val="22"/>
          <w:szCs w:val="22"/>
          <w:u w:val="single"/>
          <w:rPrChange w:id="125" w:author="Hyesong Ha" w:date="2020-05-10T16:08:00Z">
            <w:rPr>
              <w:rFonts w:ascii="Times New Roman" w:hAnsi="Times New Roman" w:cs="Times New Roman"/>
              <w:sz w:val="22"/>
              <w:szCs w:val="22"/>
            </w:rPr>
          </w:rPrChange>
        </w:rPr>
        <w:t xml:space="preserve">explore the relationship between ideological views and </w:t>
      </w:r>
      <w:r w:rsidR="00AD4709" w:rsidRPr="00313102">
        <w:rPr>
          <w:rFonts w:ascii="Times New Roman" w:hAnsi="Times New Roman" w:cs="Times New Roman"/>
          <w:sz w:val="22"/>
          <w:szCs w:val="22"/>
          <w:u w:val="single"/>
          <w:rPrChange w:id="126" w:author="Hyesong Ha" w:date="2020-05-10T16:08:00Z">
            <w:rPr>
              <w:rFonts w:ascii="Times New Roman" w:hAnsi="Times New Roman" w:cs="Times New Roman"/>
              <w:sz w:val="22"/>
              <w:szCs w:val="22"/>
            </w:rPr>
          </w:rPrChange>
        </w:rPr>
        <w:t>better health insurance through exchanges</w:t>
      </w:r>
      <w:r w:rsidR="00AD4709">
        <w:rPr>
          <w:rFonts w:ascii="Times New Roman" w:hAnsi="Times New Roman" w:cs="Times New Roman"/>
          <w:sz w:val="22"/>
          <w:szCs w:val="22"/>
        </w:rPr>
        <w:t>. As the results show</w:t>
      </w:r>
      <w:ins w:id="127" w:author="Hyesong Ha" w:date="2020-05-10T16:09:00Z">
        <w:r w:rsidR="00B644F2">
          <w:rPr>
            <w:rFonts w:ascii="Times New Roman" w:hAnsi="Times New Roman" w:cs="Times New Roman"/>
            <w:sz w:val="22"/>
            <w:szCs w:val="22"/>
          </w:rPr>
          <w:t>,</w:t>
        </w:r>
      </w:ins>
      <w:r w:rsidR="00AD4709">
        <w:rPr>
          <w:rFonts w:ascii="Times New Roman" w:hAnsi="Times New Roman" w:cs="Times New Roman"/>
          <w:sz w:val="22"/>
          <w:szCs w:val="22"/>
        </w:rPr>
        <w:t xml:space="preserve"> ideological views indeed contribute a significant amount in determination of average maximum out-of-pocket spending. </w:t>
      </w:r>
      <w:r w:rsidR="006D289E">
        <w:rPr>
          <w:rFonts w:ascii="Times New Roman" w:hAnsi="Times New Roman" w:cs="Times New Roman"/>
          <w:sz w:val="22"/>
          <w:szCs w:val="22"/>
        </w:rPr>
        <w:t xml:space="preserve">However, the assumption held in the beginning </w:t>
      </w:r>
      <w:r w:rsidR="002A5051">
        <w:rPr>
          <w:rFonts w:ascii="Times New Roman" w:hAnsi="Times New Roman" w:cs="Times New Roman"/>
          <w:sz w:val="22"/>
          <w:szCs w:val="22"/>
        </w:rPr>
        <w:t xml:space="preserve">the study </w:t>
      </w:r>
      <w:r w:rsidR="006D289E">
        <w:rPr>
          <w:rFonts w:ascii="Times New Roman" w:hAnsi="Times New Roman" w:cs="Times New Roman"/>
          <w:sz w:val="22"/>
          <w:szCs w:val="22"/>
        </w:rPr>
        <w:t xml:space="preserve">on </w:t>
      </w:r>
      <w:r w:rsidR="006D289E" w:rsidRPr="00B644F2">
        <w:rPr>
          <w:rFonts w:ascii="Times New Roman" w:hAnsi="Times New Roman" w:cs="Times New Roman"/>
          <w:sz w:val="22"/>
          <w:szCs w:val="22"/>
          <w:u w:val="single"/>
          <w:rPrChange w:id="128" w:author="Hyesong Ha" w:date="2020-05-10T16:10:00Z">
            <w:rPr>
              <w:rFonts w:ascii="Times New Roman" w:hAnsi="Times New Roman" w:cs="Times New Roman"/>
              <w:sz w:val="22"/>
              <w:szCs w:val="22"/>
            </w:rPr>
          </w:rPrChange>
        </w:rPr>
        <w:t xml:space="preserve">higher maximum </w:t>
      </w:r>
      <w:r w:rsidR="002A5051" w:rsidRPr="00B644F2">
        <w:rPr>
          <w:rFonts w:ascii="Times New Roman" w:hAnsi="Times New Roman" w:cs="Times New Roman"/>
          <w:sz w:val="22"/>
          <w:szCs w:val="22"/>
          <w:u w:val="single"/>
          <w:rPrChange w:id="129" w:author="Hyesong Ha" w:date="2020-05-10T16:10:00Z">
            <w:rPr>
              <w:rFonts w:ascii="Times New Roman" w:hAnsi="Times New Roman" w:cs="Times New Roman"/>
              <w:sz w:val="22"/>
              <w:szCs w:val="22"/>
            </w:rPr>
          </w:rPrChange>
        </w:rPr>
        <w:t xml:space="preserve">out-of-pocket payments </w:t>
      </w:r>
      <w:r w:rsidR="00EC51E6" w:rsidRPr="00B644F2">
        <w:rPr>
          <w:rFonts w:ascii="Times New Roman" w:hAnsi="Times New Roman" w:cs="Times New Roman"/>
          <w:sz w:val="22"/>
          <w:szCs w:val="22"/>
          <w:u w:val="single"/>
          <w:rPrChange w:id="130" w:author="Hyesong Ha" w:date="2020-05-10T16:10:00Z">
            <w:rPr>
              <w:rFonts w:ascii="Times New Roman" w:hAnsi="Times New Roman" w:cs="Times New Roman"/>
              <w:sz w:val="22"/>
              <w:szCs w:val="22"/>
            </w:rPr>
          </w:rPrChange>
        </w:rPr>
        <w:t>in rather conservative states does not hold in all cases</w:t>
      </w:r>
      <w:r w:rsidR="00EC51E6">
        <w:rPr>
          <w:rFonts w:ascii="Times New Roman" w:hAnsi="Times New Roman" w:cs="Times New Roman"/>
          <w:sz w:val="22"/>
          <w:szCs w:val="22"/>
        </w:rPr>
        <w:t xml:space="preserve">. </w:t>
      </w:r>
      <w:r w:rsidR="00E54D43">
        <w:rPr>
          <w:rFonts w:ascii="Times New Roman" w:hAnsi="Times New Roman" w:cs="Times New Roman"/>
          <w:sz w:val="22"/>
          <w:szCs w:val="22"/>
        </w:rPr>
        <w:t xml:space="preserve">As the findings illustrate, the citizen’s ideological views have negative relationship with mean MOOPs and the opposite is true for the state’s government ideology. This findings bring up </w:t>
      </w:r>
      <w:r w:rsidR="005E2111">
        <w:rPr>
          <w:rFonts w:ascii="Times New Roman" w:hAnsi="Times New Roman" w:cs="Times New Roman"/>
          <w:sz w:val="22"/>
          <w:szCs w:val="22"/>
        </w:rPr>
        <w:t xml:space="preserve">at least the </w:t>
      </w:r>
      <w:r w:rsidR="00E54D43">
        <w:rPr>
          <w:rFonts w:ascii="Times New Roman" w:hAnsi="Times New Roman" w:cs="Times New Roman"/>
          <w:sz w:val="22"/>
          <w:szCs w:val="22"/>
        </w:rPr>
        <w:t>following questions for a further researc</w:t>
      </w:r>
      <w:r w:rsidR="00FB0566">
        <w:rPr>
          <w:rFonts w:ascii="Times New Roman" w:hAnsi="Times New Roman" w:cs="Times New Roman"/>
          <w:sz w:val="22"/>
          <w:szCs w:val="22"/>
        </w:rPr>
        <w:t xml:space="preserve">h </w:t>
      </w:r>
      <w:ins w:id="131" w:author="Hyesong Ha" w:date="2020-05-10T16:11:00Z">
        <w:r w:rsidR="00B644F2">
          <w:rPr>
            <w:rFonts w:ascii="Times New Roman" w:hAnsi="Times New Roman" w:cs="Times New Roman"/>
            <w:sz w:val="22"/>
            <w:szCs w:val="22"/>
          </w:rPr>
          <w:t>:</w:t>
        </w:r>
      </w:ins>
      <w:r w:rsidR="00FB0566">
        <w:rPr>
          <w:rFonts w:ascii="Times New Roman" w:hAnsi="Times New Roman" w:cs="Times New Roman"/>
          <w:sz w:val="22"/>
          <w:szCs w:val="22"/>
        </w:rPr>
        <w:t>1) What determines the discrepancies between citizen’s and government’</w:t>
      </w:r>
      <w:r w:rsidR="005E2111">
        <w:rPr>
          <w:rFonts w:ascii="Times New Roman" w:hAnsi="Times New Roman" w:cs="Times New Roman"/>
          <w:sz w:val="22"/>
          <w:szCs w:val="22"/>
        </w:rPr>
        <w:t xml:space="preserve">s ideological beliefs 2) Is </w:t>
      </w:r>
      <w:r w:rsidR="00FB0566">
        <w:rPr>
          <w:rFonts w:ascii="Times New Roman" w:hAnsi="Times New Roman" w:cs="Times New Roman"/>
          <w:sz w:val="22"/>
          <w:szCs w:val="22"/>
        </w:rPr>
        <w:t xml:space="preserve">policy making </w:t>
      </w:r>
      <w:r w:rsidR="005E2111">
        <w:rPr>
          <w:rFonts w:ascii="Times New Roman" w:hAnsi="Times New Roman" w:cs="Times New Roman"/>
          <w:sz w:val="22"/>
          <w:szCs w:val="22"/>
        </w:rPr>
        <w:t xml:space="preserve">in healthcare </w:t>
      </w:r>
      <w:del w:id="132" w:author="Hyesong Ha" w:date="2020-05-10T16:11:00Z">
        <w:r w:rsidR="005E2111" w:rsidDel="00B644F2">
          <w:rPr>
            <w:rFonts w:ascii="Times New Roman" w:hAnsi="Times New Roman" w:cs="Times New Roman"/>
            <w:sz w:val="22"/>
            <w:szCs w:val="22"/>
          </w:rPr>
          <w:delText>is</w:delText>
        </w:r>
      </w:del>
      <w:r w:rsidR="005E2111">
        <w:rPr>
          <w:rFonts w:ascii="Times New Roman" w:hAnsi="Times New Roman" w:cs="Times New Roman"/>
          <w:sz w:val="22"/>
          <w:szCs w:val="22"/>
        </w:rPr>
        <w:t xml:space="preserve"> driven mostly by ideology or society needs? </w:t>
      </w:r>
    </w:p>
    <w:p w14:paraId="07415788" w14:textId="77777777" w:rsidR="00EB6548" w:rsidRDefault="00EB6548" w:rsidP="00A93E15">
      <w:pPr>
        <w:pStyle w:val="gspp"/>
        <w:rPr>
          <w:rFonts w:ascii="Times New Roman" w:hAnsi="Times New Roman" w:cs="Times New Roman"/>
          <w:b/>
          <w:sz w:val="22"/>
          <w:szCs w:val="22"/>
        </w:rPr>
      </w:pPr>
    </w:p>
    <w:p w14:paraId="415D8D62" w14:textId="77777777" w:rsidR="005E2111" w:rsidRDefault="005E2111" w:rsidP="00A93E15">
      <w:pPr>
        <w:pStyle w:val="gspp"/>
        <w:rPr>
          <w:rFonts w:ascii="Times New Roman" w:hAnsi="Times New Roman" w:cs="Times New Roman"/>
          <w:b/>
          <w:sz w:val="22"/>
          <w:szCs w:val="22"/>
        </w:rPr>
      </w:pPr>
    </w:p>
    <w:p w14:paraId="3D05AD76" w14:textId="77777777" w:rsidR="005E2111" w:rsidRDefault="005E2111" w:rsidP="00A93E15">
      <w:pPr>
        <w:pStyle w:val="gspp"/>
        <w:rPr>
          <w:rFonts w:ascii="Times New Roman" w:hAnsi="Times New Roman" w:cs="Times New Roman"/>
          <w:b/>
          <w:sz w:val="22"/>
          <w:szCs w:val="22"/>
        </w:rPr>
      </w:pPr>
    </w:p>
    <w:p w14:paraId="1DDC5EF0" w14:textId="77777777" w:rsidR="005E2111" w:rsidRDefault="005E2111" w:rsidP="00A93E15">
      <w:pPr>
        <w:pStyle w:val="gspp"/>
        <w:rPr>
          <w:rFonts w:ascii="Times New Roman" w:hAnsi="Times New Roman" w:cs="Times New Roman"/>
          <w:b/>
          <w:sz w:val="22"/>
          <w:szCs w:val="22"/>
        </w:rPr>
      </w:pPr>
    </w:p>
    <w:p w14:paraId="2A32D336" w14:textId="77777777" w:rsidR="005E2111" w:rsidRDefault="005E2111" w:rsidP="00A93E15">
      <w:pPr>
        <w:pStyle w:val="gspp"/>
        <w:rPr>
          <w:rFonts w:ascii="Times New Roman" w:hAnsi="Times New Roman" w:cs="Times New Roman"/>
          <w:b/>
          <w:sz w:val="22"/>
          <w:szCs w:val="22"/>
        </w:rPr>
      </w:pPr>
    </w:p>
    <w:p w14:paraId="7ADD9708" w14:textId="77777777" w:rsidR="005E2111" w:rsidRDefault="005E2111" w:rsidP="00A93E15">
      <w:pPr>
        <w:pStyle w:val="gspp"/>
        <w:rPr>
          <w:rFonts w:ascii="Times New Roman" w:hAnsi="Times New Roman" w:cs="Times New Roman"/>
          <w:b/>
          <w:sz w:val="22"/>
          <w:szCs w:val="22"/>
        </w:rPr>
      </w:pPr>
    </w:p>
    <w:p w14:paraId="21F7F4A3" w14:textId="77777777" w:rsidR="005E2111" w:rsidRDefault="005E2111" w:rsidP="00A93E15">
      <w:pPr>
        <w:pStyle w:val="gspp"/>
        <w:rPr>
          <w:rFonts w:ascii="Times New Roman" w:hAnsi="Times New Roman" w:cs="Times New Roman"/>
          <w:b/>
          <w:sz w:val="22"/>
          <w:szCs w:val="22"/>
        </w:rPr>
      </w:pPr>
    </w:p>
    <w:p w14:paraId="4070C5E4" w14:textId="77777777" w:rsidR="005E2111" w:rsidRDefault="005E2111" w:rsidP="00A93E15">
      <w:pPr>
        <w:pStyle w:val="gspp"/>
        <w:rPr>
          <w:rFonts w:ascii="Times New Roman" w:hAnsi="Times New Roman" w:cs="Times New Roman"/>
          <w:b/>
          <w:sz w:val="22"/>
          <w:szCs w:val="22"/>
        </w:rPr>
      </w:pPr>
    </w:p>
    <w:p w14:paraId="50B35E4D" w14:textId="77777777" w:rsidR="005E2111" w:rsidRDefault="005E2111" w:rsidP="00A93E15">
      <w:pPr>
        <w:pStyle w:val="gspp"/>
        <w:rPr>
          <w:rFonts w:ascii="Times New Roman" w:hAnsi="Times New Roman" w:cs="Times New Roman"/>
          <w:b/>
          <w:sz w:val="22"/>
          <w:szCs w:val="22"/>
        </w:rPr>
      </w:pPr>
    </w:p>
    <w:p w14:paraId="53AFED92" w14:textId="602376B4" w:rsidR="00807CFE" w:rsidRPr="00C41B46" w:rsidRDefault="00A93E15" w:rsidP="00A93E15">
      <w:pPr>
        <w:pStyle w:val="gspp"/>
        <w:rPr>
          <w:rFonts w:ascii="Times New Roman" w:hAnsi="Times New Roman" w:cs="Times New Roman"/>
          <w:b/>
          <w:sz w:val="22"/>
          <w:szCs w:val="22"/>
        </w:rPr>
      </w:pPr>
      <w:r w:rsidRPr="00C41B46">
        <w:rPr>
          <w:rFonts w:ascii="Times New Roman" w:hAnsi="Times New Roman" w:cs="Times New Roman"/>
          <w:b/>
          <w:sz w:val="22"/>
          <w:szCs w:val="22"/>
        </w:rPr>
        <w:lastRenderedPageBreak/>
        <w:t>References</w:t>
      </w:r>
    </w:p>
    <w:p w14:paraId="0AE9E59A" w14:textId="6E14F01E" w:rsidR="00E33ED4" w:rsidRPr="00C41B46" w:rsidRDefault="00E33ED4" w:rsidP="003C0074">
      <w:pPr>
        <w:pStyle w:val="gspp"/>
        <w:rPr>
          <w:rFonts w:ascii="Times New Roman" w:hAnsi="Times New Roman" w:cs="Times New Roman"/>
        </w:rPr>
      </w:pPr>
      <w:r w:rsidRPr="00C41B46">
        <w:rPr>
          <w:rFonts w:ascii="Times New Roman" w:hAnsi="Times New Roman" w:cs="Times New Roman"/>
        </w:rPr>
        <w:t>Banerjee, A. V., &amp; Duflo, E. (2019). Good Economics for Hard Times: Better Answers to Our Biggest Problems. Penguin UK.</w:t>
      </w:r>
    </w:p>
    <w:p w14:paraId="7CDEE922" w14:textId="1201D787" w:rsidR="00875584" w:rsidRDefault="00875584" w:rsidP="003C0074">
      <w:pPr>
        <w:pStyle w:val="gspp"/>
        <w:rPr>
          <w:rFonts w:ascii="Times New Roman" w:hAnsi="Times New Roman" w:cs="Times New Roman"/>
        </w:rPr>
      </w:pPr>
      <w:r w:rsidRPr="00C41B46">
        <w:rPr>
          <w:rFonts w:ascii="Times New Roman" w:hAnsi="Times New Roman" w:cs="Times New Roman"/>
        </w:rPr>
        <w:t xml:space="preserve">Bambra, C., Fox, D., &amp; Scott-Samuel, A. (2005). Towards a politics of health. Health Promotion International. </w:t>
      </w:r>
      <w:hyperlink r:id="rId16" w:history="1">
        <w:r w:rsidR="00E559BC" w:rsidRPr="00C41B46">
          <w:rPr>
            <w:rStyle w:val="Hyperlink"/>
            <w:rFonts w:ascii="Times New Roman" w:hAnsi="Times New Roman" w:cs="Times New Roman"/>
          </w:rPr>
          <w:t>https://doi.org/10.1093/heapro/dah608</w:t>
        </w:r>
      </w:hyperlink>
    </w:p>
    <w:p w14:paraId="12FB8926" w14:textId="637658D6" w:rsidR="00EE757A" w:rsidRPr="00C41B46" w:rsidRDefault="00EE757A" w:rsidP="003C0074">
      <w:pPr>
        <w:pStyle w:val="gspp"/>
        <w:rPr>
          <w:rFonts w:ascii="Times New Roman" w:hAnsi="Times New Roman" w:cs="Times New Roman"/>
        </w:rPr>
      </w:pPr>
      <w:r w:rsidRPr="00EE757A">
        <w:rPr>
          <w:rFonts w:ascii="Times New Roman" w:hAnsi="Times New Roman" w:cs="Times New Roman"/>
        </w:rPr>
        <w:t>Cohn J. (2014). The paradox of reducing health care spending. </w:t>
      </w:r>
      <w:r w:rsidRPr="00EE757A">
        <w:rPr>
          <w:rFonts w:ascii="Times New Roman" w:hAnsi="Times New Roman" w:cs="Times New Roman"/>
          <w:i/>
          <w:iCs/>
        </w:rPr>
        <w:t>The Milbank quarterly</w:t>
      </w:r>
      <w:r w:rsidRPr="00EE757A">
        <w:rPr>
          <w:rFonts w:ascii="Times New Roman" w:hAnsi="Times New Roman" w:cs="Times New Roman"/>
        </w:rPr>
        <w:t>, </w:t>
      </w:r>
      <w:r w:rsidRPr="00EE757A">
        <w:rPr>
          <w:rFonts w:ascii="Times New Roman" w:hAnsi="Times New Roman" w:cs="Times New Roman"/>
          <w:i/>
          <w:iCs/>
        </w:rPr>
        <w:t>92</w:t>
      </w:r>
      <w:r w:rsidRPr="00EE757A">
        <w:rPr>
          <w:rFonts w:ascii="Times New Roman" w:hAnsi="Times New Roman" w:cs="Times New Roman"/>
        </w:rPr>
        <w:t>(4), 656–658. https://doi.org/10.1111/1468-0009.12087</w:t>
      </w:r>
    </w:p>
    <w:p w14:paraId="0E57B797" w14:textId="113DAF62" w:rsidR="003C0074" w:rsidRPr="00C41B46" w:rsidRDefault="003C0074" w:rsidP="003C0074">
      <w:pPr>
        <w:pStyle w:val="gspp"/>
        <w:rPr>
          <w:rFonts w:ascii="Times New Roman" w:hAnsi="Times New Roman" w:cs="Times New Roman"/>
        </w:rPr>
      </w:pPr>
      <w:r w:rsidRPr="00C41B46">
        <w:rPr>
          <w:rFonts w:ascii="Times New Roman" w:hAnsi="Times New Roman" w:cs="Times New Roman"/>
        </w:rPr>
        <w:t xml:space="preserve">Di Matteo, L., 2004. What drives provincial health expenditure. </w:t>
      </w:r>
      <w:r w:rsidRPr="00C41B46">
        <w:rPr>
          <w:rFonts w:ascii="Times New Roman" w:hAnsi="Times New Roman" w:cs="Times New Roman"/>
          <w:i/>
        </w:rPr>
        <w:t>Canadian Tax Journal/ Revue fiscale canadienne Canadian Tax Journal</w:t>
      </w:r>
      <w:r w:rsidRPr="00C41B46">
        <w:rPr>
          <w:rFonts w:ascii="Times New Roman" w:hAnsi="Times New Roman" w:cs="Times New Roman"/>
        </w:rPr>
        <w:t>, 52(4), pp.1102-1120.</w:t>
      </w:r>
    </w:p>
    <w:p w14:paraId="30C83991" w14:textId="43894E9D" w:rsidR="00E559BC" w:rsidRPr="00C41B46" w:rsidRDefault="00E559BC" w:rsidP="003C0074">
      <w:pPr>
        <w:pStyle w:val="gspp"/>
        <w:rPr>
          <w:rFonts w:ascii="Times New Roman" w:hAnsi="Times New Roman" w:cs="Times New Roman"/>
        </w:rPr>
      </w:pPr>
      <w:r w:rsidRPr="00C41B46">
        <w:rPr>
          <w:rFonts w:ascii="Times New Roman" w:hAnsi="Times New Roman" w:cs="Times New Roman"/>
        </w:rPr>
        <w:t>Gerdtham, U. G., &amp; Jönsson, B. (2000). International comparisons of health expenditure: theory, data and econometric analysis. In </w:t>
      </w:r>
      <w:r w:rsidRPr="00C41B46">
        <w:rPr>
          <w:rFonts w:ascii="Times New Roman" w:hAnsi="Times New Roman" w:cs="Times New Roman"/>
          <w:i/>
          <w:iCs/>
        </w:rPr>
        <w:t>Handbook of health economics</w:t>
      </w:r>
      <w:r w:rsidRPr="00C41B46">
        <w:rPr>
          <w:rFonts w:ascii="Times New Roman" w:hAnsi="Times New Roman" w:cs="Times New Roman"/>
        </w:rPr>
        <w:t> (Vol. 1, pp. 11-53). Elsevier.</w:t>
      </w:r>
    </w:p>
    <w:p w14:paraId="55D43CA8" w14:textId="2E0BBB86" w:rsidR="00C470CA" w:rsidRPr="00C41B46" w:rsidRDefault="00C470CA" w:rsidP="003C0074">
      <w:pPr>
        <w:pStyle w:val="gspp"/>
        <w:rPr>
          <w:rFonts w:ascii="Times New Roman" w:hAnsi="Times New Roman" w:cs="Times New Roman"/>
        </w:rPr>
      </w:pPr>
      <w:r w:rsidRPr="00C41B46">
        <w:rPr>
          <w:rFonts w:ascii="Times New Roman" w:hAnsi="Times New Roman" w:cs="Times New Roman"/>
        </w:rPr>
        <w:t xml:space="preserve">Hitiris, T. &amp; Posnett, J., 1992. The determinants and effects of health expenditure in developed countries. </w:t>
      </w:r>
      <w:r w:rsidRPr="00C41B46">
        <w:rPr>
          <w:rFonts w:ascii="Times New Roman" w:hAnsi="Times New Roman" w:cs="Times New Roman"/>
          <w:i/>
        </w:rPr>
        <w:t>Journal of Health Economics</w:t>
      </w:r>
      <w:r w:rsidRPr="00C41B46">
        <w:rPr>
          <w:rFonts w:ascii="Times New Roman" w:hAnsi="Times New Roman" w:cs="Times New Roman"/>
        </w:rPr>
        <w:t>, 11(2), pp.173-181.</w:t>
      </w:r>
    </w:p>
    <w:p w14:paraId="22225242" w14:textId="77777777" w:rsidR="00A93E15" w:rsidRPr="00C41B46" w:rsidRDefault="00A93E15" w:rsidP="003C0074">
      <w:pPr>
        <w:pStyle w:val="gspp"/>
        <w:rPr>
          <w:rFonts w:ascii="Times New Roman" w:hAnsi="Times New Roman" w:cs="Times New Roman"/>
        </w:rPr>
      </w:pPr>
      <w:r w:rsidRPr="00C41B46">
        <w:rPr>
          <w:rFonts w:ascii="Times New Roman" w:hAnsi="Times New Roman" w:cs="Times New Roman"/>
        </w:rPr>
        <w:t>Ifa, A., &amp; Guetat, I. (2019). The Short and Long Run Causality Relationship Between Public Health Spending and Economic Growth: Evidence from Tunisia and Morocco. </w:t>
      </w:r>
      <w:r w:rsidRPr="00C41B46">
        <w:rPr>
          <w:rFonts w:ascii="Times New Roman" w:hAnsi="Times New Roman" w:cs="Times New Roman"/>
          <w:i/>
          <w:iCs/>
        </w:rPr>
        <w:t>Journal of Economic Development</w:t>
      </w:r>
      <w:r w:rsidRPr="00C41B46">
        <w:rPr>
          <w:rFonts w:ascii="Times New Roman" w:hAnsi="Times New Roman" w:cs="Times New Roman"/>
        </w:rPr>
        <w:t>, </w:t>
      </w:r>
      <w:r w:rsidRPr="00C41B46">
        <w:rPr>
          <w:rFonts w:ascii="Times New Roman" w:hAnsi="Times New Roman" w:cs="Times New Roman"/>
          <w:i/>
          <w:iCs/>
        </w:rPr>
        <w:t>44</w:t>
      </w:r>
      <w:r w:rsidRPr="00C41B46">
        <w:rPr>
          <w:rFonts w:ascii="Times New Roman" w:hAnsi="Times New Roman" w:cs="Times New Roman"/>
        </w:rPr>
        <w:t>(3), 19-39.</w:t>
      </w:r>
    </w:p>
    <w:p w14:paraId="6DF0CDAC" w14:textId="698FBDDC" w:rsidR="009413FC" w:rsidRPr="00C41B46" w:rsidRDefault="009413FC" w:rsidP="003C0074">
      <w:pPr>
        <w:pStyle w:val="gspp"/>
        <w:rPr>
          <w:rFonts w:ascii="Times New Roman" w:hAnsi="Times New Roman" w:cs="Times New Roman"/>
        </w:rPr>
      </w:pPr>
      <w:r w:rsidRPr="00C41B46">
        <w:rPr>
          <w:rFonts w:ascii="Times New Roman" w:hAnsi="Times New Roman" w:cs="Times New Roman"/>
        </w:rPr>
        <w:t>Kasper, J. A., &amp; Wilson, R. (1983). Use of prescribed medicines: a proxy indicator of access and health status. </w:t>
      </w:r>
      <w:r w:rsidRPr="00C41B46">
        <w:rPr>
          <w:rFonts w:ascii="Times New Roman" w:hAnsi="Times New Roman" w:cs="Times New Roman"/>
          <w:i/>
        </w:rPr>
        <w:t>International Journal of Health Services</w:t>
      </w:r>
      <w:r w:rsidRPr="00C41B46">
        <w:rPr>
          <w:rFonts w:ascii="Times New Roman" w:hAnsi="Times New Roman" w:cs="Times New Roman"/>
        </w:rPr>
        <w:t>, 13(3), 433-442.</w:t>
      </w:r>
    </w:p>
    <w:p w14:paraId="4B8DC04A" w14:textId="129230FD" w:rsidR="00A93E15" w:rsidRPr="00C41B46" w:rsidRDefault="0037175C" w:rsidP="003C0074">
      <w:pPr>
        <w:pStyle w:val="gspp"/>
        <w:rPr>
          <w:rFonts w:ascii="Times New Roman" w:hAnsi="Times New Roman" w:cs="Times New Roman"/>
        </w:rPr>
      </w:pPr>
      <w:r w:rsidRPr="00C41B46">
        <w:rPr>
          <w:rFonts w:ascii="Times New Roman" w:hAnsi="Times New Roman" w:cs="Times New Roman"/>
        </w:rPr>
        <w:t>Prinja, S. (2010). Role of ideas and ideologies in evidence-based health policy. Iranian journal of public health, 39(1), 64.</w:t>
      </w:r>
    </w:p>
    <w:p w14:paraId="418D82FE" w14:textId="7A1B1FF4" w:rsidR="0021548F" w:rsidRPr="00C41B46" w:rsidRDefault="0021548F" w:rsidP="003C0074">
      <w:pPr>
        <w:pStyle w:val="gspp"/>
        <w:rPr>
          <w:rFonts w:ascii="Times New Roman" w:hAnsi="Times New Roman" w:cs="Times New Roman"/>
        </w:rPr>
      </w:pPr>
      <w:r w:rsidRPr="00C41B46">
        <w:rPr>
          <w:rFonts w:ascii="Times New Roman" w:hAnsi="Times New Roman" w:cs="Times New Roman"/>
        </w:rPr>
        <w:t xml:space="preserve">Saksena, P., Smith, T., &amp; Tediosi, F. (2014). Inputs for universal health coverage: a methodological contribution to finding proxy indicators for financial hardship due to health expenditure. </w:t>
      </w:r>
      <w:r w:rsidRPr="00C41B46">
        <w:rPr>
          <w:rFonts w:ascii="Times New Roman" w:hAnsi="Times New Roman" w:cs="Times New Roman"/>
          <w:i/>
        </w:rPr>
        <w:t>BMC health services research</w:t>
      </w:r>
      <w:r w:rsidRPr="00C41B46">
        <w:rPr>
          <w:rFonts w:ascii="Times New Roman" w:hAnsi="Times New Roman" w:cs="Times New Roman"/>
        </w:rPr>
        <w:t>, 14(1), 577.</w:t>
      </w:r>
    </w:p>
    <w:p w14:paraId="2A231DE9" w14:textId="0EAA4DBC" w:rsidR="0096722B" w:rsidRPr="00C41B46" w:rsidRDefault="0096722B" w:rsidP="003C0074">
      <w:pPr>
        <w:pStyle w:val="gspp"/>
        <w:rPr>
          <w:rFonts w:ascii="Times New Roman" w:hAnsi="Times New Roman" w:cs="Times New Roman"/>
        </w:rPr>
      </w:pPr>
      <w:r w:rsidRPr="00C41B46">
        <w:rPr>
          <w:rFonts w:ascii="Times New Roman" w:hAnsi="Times New Roman" w:cs="Times New Roman"/>
        </w:rPr>
        <w:t xml:space="preserve">Hawkins, S., Yudkin, D., Juan-Torres, M., &amp; Dixon, T. (2018). Hidden tribes: A study of America’s polarized landscape. </w:t>
      </w:r>
      <w:r w:rsidR="0071013B" w:rsidRPr="00C41B46">
        <w:rPr>
          <w:rFonts w:ascii="Times New Roman" w:hAnsi="Times New Roman" w:cs="Times New Roman"/>
          <w:i/>
        </w:rPr>
        <w:t>Hidden Tribes</w:t>
      </w:r>
      <w:r w:rsidRPr="00C41B46">
        <w:rPr>
          <w:rFonts w:ascii="Times New Roman" w:hAnsi="Times New Roman" w:cs="Times New Roman"/>
        </w:rPr>
        <w:t>.</w:t>
      </w:r>
      <w:r w:rsidR="0071013B" w:rsidRPr="00C41B46">
        <w:rPr>
          <w:rFonts w:ascii="Times New Roman" w:hAnsi="Times New Roman" w:cs="Times New Roman"/>
        </w:rPr>
        <w:t xml:space="preserve"> </w:t>
      </w:r>
      <w:r w:rsidR="0071013B" w:rsidRPr="00C41B46">
        <w:rPr>
          <w:rFonts w:ascii="Times New Roman" w:hAnsi="Times New Roman" w:cs="Times New Roman"/>
          <w:i/>
        </w:rPr>
        <w:t xml:space="preserve">Accessed at </w:t>
      </w:r>
      <w:hyperlink r:id="rId17" w:history="1">
        <w:r w:rsidR="00F45D2F" w:rsidRPr="00C41B46">
          <w:rPr>
            <w:rStyle w:val="Hyperlink"/>
            <w:rFonts w:ascii="Times New Roman" w:hAnsi="Times New Roman" w:cs="Times New Roman"/>
            <w:i/>
          </w:rPr>
          <w:t>https://hiddentribes.us/</w:t>
        </w:r>
      </w:hyperlink>
      <w:r w:rsidR="00F45D2F" w:rsidRPr="00C41B46">
        <w:rPr>
          <w:rFonts w:ascii="Times New Roman" w:hAnsi="Times New Roman" w:cs="Times New Roman"/>
          <w:i/>
        </w:rPr>
        <w:t xml:space="preserve"> </w:t>
      </w:r>
      <w:r w:rsidRPr="00C41B46">
        <w:rPr>
          <w:rFonts w:ascii="Times New Roman" w:hAnsi="Times New Roman" w:cs="Times New Roman"/>
        </w:rPr>
        <w:t xml:space="preserve"> </w:t>
      </w:r>
    </w:p>
    <w:p w14:paraId="0B34DDEA" w14:textId="0A2EDBC7" w:rsidR="00403ECA" w:rsidRPr="00C41B46" w:rsidRDefault="00194EA7" w:rsidP="003C0074">
      <w:pPr>
        <w:pStyle w:val="gspp"/>
        <w:rPr>
          <w:rFonts w:ascii="Times New Roman" w:hAnsi="Times New Roman" w:cs="Times New Roman"/>
        </w:rPr>
      </w:pPr>
      <w:r w:rsidRPr="00C41B46">
        <w:rPr>
          <w:rFonts w:ascii="Times New Roman" w:hAnsi="Times New Roman" w:cs="Times New Roman"/>
        </w:rPr>
        <w:t xml:space="preserve">William D. Berry, Evan J. Ringquist, Richard C. Fording, Russell L. Hanson. 1998.   Measuring Citizen and Government Ideology in the American States, 1960-93.  </w:t>
      </w:r>
      <w:r w:rsidRPr="00C41B46">
        <w:rPr>
          <w:rFonts w:ascii="Times New Roman" w:hAnsi="Times New Roman" w:cs="Times New Roman"/>
          <w:i/>
        </w:rPr>
        <w:t>American Journal of Political Science</w:t>
      </w:r>
      <w:r w:rsidRPr="00C41B46">
        <w:rPr>
          <w:rFonts w:ascii="Times New Roman" w:hAnsi="Times New Roman" w:cs="Times New Roman"/>
        </w:rPr>
        <w:t>, Vol. 42, No. 1 (Jan.), pp. 327-348.</w:t>
      </w:r>
    </w:p>
    <w:sectPr w:rsidR="00403ECA" w:rsidRPr="00C41B46" w:rsidSect="00123479">
      <w:footerReference w:type="even" r:id="rId18"/>
      <w:foot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yesong Ha" w:date="2020-05-10T16:12:00Z" w:initials="HH">
    <w:p w14:paraId="4D2C08C6" w14:textId="2AF88471" w:rsidR="00B644F2" w:rsidRDefault="00B644F2">
      <w:pPr>
        <w:pStyle w:val="CommentText"/>
        <w:rPr>
          <w:lang w:eastAsia="ko-KR"/>
        </w:rPr>
      </w:pPr>
      <w:r>
        <w:rPr>
          <w:rStyle w:val="CommentReference"/>
        </w:rPr>
        <w:annotationRef/>
      </w:r>
      <w:r>
        <w:rPr>
          <w:rFonts w:hint="eastAsia"/>
          <w:lang w:eastAsia="ko-KR"/>
        </w:rPr>
        <w:t>T</w:t>
      </w:r>
      <w:r>
        <w:rPr>
          <w:lang w:eastAsia="ko-KR"/>
        </w:rPr>
        <w:t>he peculiar idea and approach is impressive.  This paper explains what are the relationships between state or citizens ideology with MOOPS using 3 years unbalanced panel data over US state.  E</w:t>
      </w:r>
      <w:r w:rsidR="00B33AA7">
        <w:rPr>
          <w:lang w:eastAsia="ko-KR"/>
        </w:rPr>
        <w:t>ven though tried hard to make a</w:t>
      </w:r>
      <w:r>
        <w:rPr>
          <w:lang w:eastAsia="ko-KR"/>
        </w:rPr>
        <w:t xml:space="preserve"> consistent argument, there are several limits or concerns to check or study further:</w:t>
      </w:r>
    </w:p>
    <w:p w14:paraId="266EDF37" w14:textId="67A3EE47" w:rsidR="00B644F2" w:rsidRDefault="00B644F2" w:rsidP="00B644F2">
      <w:pPr>
        <w:pStyle w:val="CommentText"/>
        <w:numPr>
          <w:ilvl w:val="0"/>
          <w:numId w:val="3"/>
        </w:numPr>
        <w:rPr>
          <w:lang w:eastAsia="ko-KR"/>
        </w:rPr>
      </w:pPr>
      <w:r>
        <w:rPr>
          <w:lang w:eastAsia="ko-KR"/>
        </w:rPr>
        <w:t xml:space="preserve"> Since 3 years </w:t>
      </w:r>
      <w:r w:rsidR="000C7397">
        <w:rPr>
          <w:lang w:eastAsia="ko-KR"/>
        </w:rPr>
        <w:t xml:space="preserve">of </w:t>
      </w:r>
      <w:r>
        <w:rPr>
          <w:lang w:eastAsia="ko-KR"/>
        </w:rPr>
        <w:t>panel data</w:t>
      </w:r>
      <w:r w:rsidR="000C7397">
        <w:rPr>
          <w:lang w:eastAsia="ko-KR"/>
        </w:rPr>
        <w:t xml:space="preserve"> are</w:t>
      </w:r>
      <w:r>
        <w:rPr>
          <w:lang w:eastAsia="ko-KR"/>
        </w:rPr>
        <w:t xml:space="preserve"> collected, graphs displaying relationships </w:t>
      </w:r>
      <w:r w:rsidR="000C7397">
        <w:rPr>
          <w:lang w:eastAsia="ko-KR"/>
        </w:rPr>
        <w:t xml:space="preserve">are added </w:t>
      </w:r>
      <w:r>
        <w:rPr>
          <w:lang w:eastAsia="ko-KR"/>
        </w:rPr>
        <w:t xml:space="preserve">when a state’s </w:t>
      </w:r>
      <w:r w:rsidR="00CB7637">
        <w:rPr>
          <w:lang w:eastAsia="ko-KR"/>
        </w:rPr>
        <w:t>ideology or citizens’ ones change over the year.</w:t>
      </w:r>
    </w:p>
    <w:p w14:paraId="1CDEA998" w14:textId="135F11D4" w:rsidR="00CB7637" w:rsidRDefault="00CB7637" w:rsidP="00B644F2">
      <w:pPr>
        <w:pStyle w:val="CommentText"/>
        <w:numPr>
          <w:ilvl w:val="0"/>
          <w:numId w:val="3"/>
        </w:numPr>
        <w:rPr>
          <w:lang w:eastAsia="ko-KR"/>
        </w:rPr>
      </w:pPr>
      <w:r>
        <w:rPr>
          <w:lang w:eastAsia="ko-KR"/>
        </w:rPr>
        <w:t xml:space="preserve"> Need to explain more on the DV and IVs with data collected.   Especially, how to measure the state or citizens ideology scored by each state.  MOOPS of Tier 1</w:t>
      </w:r>
    </w:p>
    <w:p w14:paraId="413BB23B" w14:textId="577F6E62" w:rsidR="00CB7637" w:rsidRDefault="00CB7637" w:rsidP="00B644F2">
      <w:pPr>
        <w:pStyle w:val="CommentText"/>
        <w:numPr>
          <w:ilvl w:val="0"/>
          <w:numId w:val="3"/>
        </w:numPr>
        <w:rPr>
          <w:lang w:eastAsia="ko-KR"/>
        </w:rPr>
      </w:pPr>
      <w:r>
        <w:rPr>
          <w:lang w:eastAsia="ko-KR"/>
        </w:rPr>
        <w:t>Empirical models should be more specified considering State governor’s party belongings or Democrats or Republicans, year dummies, other controls affecting MOOPS.</w:t>
      </w:r>
    </w:p>
    <w:p w14:paraId="4E0F6CB7" w14:textId="20F50992" w:rsidR="00CB7637" w:rsidRDefault="00CB7637" w:rsidP="00B644F2">
      <w:pPr>
        <w:pStyle w:val="CommentText"/>
        <w:numPr>
          <w:ilvl w:val="0"/>
          <w:numId w:val="3"/>
        </w:numPr>
        <w:rPr>
          <w:lang w:eastAsia="ko-KR"/>
        </w:rPr>
      </w:pPr>
      <w:r>
        <w:rPr>
          <w:lang w:eastAsia="ko-KR"/>
        </w:rPr>
        <w:t xml:space="preserve"> More literature reviews are required to explain how the MOOPS are setting or determining process. </w:t>
      </w:r>
    </w:p>
    <w:p w14:paraId="737CF742" w14:textId="507FC274" w:rsidR="00E471E6" w:rsidRDefault="00E471E6" w:rsidP="00B644F2">
      <w:pPr>
        <w:pStyle w:val="CommentText"/>
        <w:numPr>
          <w:ilvl w:val="0"/>
          <w:numId w:val="3"/>
        </w:numPr>
        <w:rPr>
          <w:lang w:eastAsia="ko-KR"/>
        </w:rPr>
      </w:pPr>
      <w:r>
        <w:rPr>
          <w:lang w:eastAsia="ko-KR"/>
        </w:rPr>
        <w:t>Good job on constructing Panel data</w:t>
      </w:r>
    </w:p>
    <w:p w14:paraId="5053AC63" w14:textId="72411061" w:rsidR="000C7397" w:rsidRDefault="000C7397" w:rsidP="00B644F2">
      <w:pPr>
        <w:pStyle w:val="CommentText"/>
        <w:numPr>
          <w:ilvl w:val="0"/>
          <w:numId w:val="3"/>
        </w:numPr>
        <w:rPr>
          <w:lang w:eastAsia="ko-KR"/>
        </w:rPr>
      </w:pPr>
      <w:r>
        <w:rPr>
          <w:lang w:eastAsia="ko-KR"/>
        </w:rPr>
        <w:t xml:space="preserve">In conclusion, please add sections: one of IV-State and citizen ideology index measurement (meaning and how to measure); one of DV-MOPP; one of State-level of COVID-19 numbers tested or infected.  In addition, the literature review covers research trends </w:t>
      </w:r>
    </w:p>
    <w:p w14:paraId="451E425D" w14:textId="6B0CF89C" w:rsidR="000E1C6E" w:rsidRDefault="000E1C6E" w:rsidP="00B644F2">
      <w:pPr>
        <w:pStyle w:val="CommentText"/>
        <w:numPr>
          <w:ilvl w:val="0"/>
          <w:numId w:val="3"/>
        </w:numPr>
        <w:rPr>
          <w:lang w:eastAsia="ko-KR"/>
        </w:rPr>
      </w:pPr>
      <w:r>
        <w:rPr>
          <w:lang w:eastAsia="ko-KR"/>
        </w:rPr>
        <w:t>Advice: please find out the articles related to each concepts, read them to understand them, and synthesize or write them in each section</w:t>
      </w:r>
    </w:p>
  </w:comment>
  <w:comment w:id="50" w:author="Hyesong Ha" w:date="2020-05-26T15:35:00Z" w:initials="HH">
    <w:p w14:paraId="766A96EC" w14:textId="5F3557C6" w:rsidR="00380F03" w:rsidRDefault="00380F03">
      <w:pPr>
        <w:pStyle w:val="CommentText"/>
        <w:rPr>
          <w:lang w:eastAsia="ko-KR"/>
        </w:rPr>
      </w:pPr>
      <w:r>
        <w:rPr>
          <w:rStyle w:val="CommentReference"/>
        </w:rPr>
        <w:annotationRef/>
      </w:r>
      <w:r>
        <w:rPr>
          <w:rFonts w:hint="eastAsia"/>
          <w:lang w:eastAsia="ko-KR"/>
        </w:rPr>
        <w:t>Pos</w:t>
      </w:r>
      <w:r>
        <w:rPr>
          <w:lang w:eastAsia="ko-KR"/>
        </w:rPr>
        <w:t>itive or negative?  You need a direction</w:t>
      </w:r>
    </w:p>
  </w:comment>
  <w:comment w:id="56" w:author="Hyesong Ha" w:date="2020-05-26T15:36:00Z" w:initials="HH">
    <w:p w14:paraId="79B12B2E" w14:textId="6A4BF0A9" w:rsidR="00380F03" w:rsidRDefault="00380F03">
      <w:pPr>
        <w:pStyle w:val="CommentText"/>
        <w:rPr>
          <w:lang w:eastAsia="ko-KR"/>
        </w:rPr>
      </w:pPr>
      <w:r>
        <w:rPr>
          <w:rStyle w:val="CommentReference"/>
        </w:rPr>
        <w:annotationRef/>
      </w:r>
      <w:r>
        <w:rPr>
          <w:rFonts w:hint="eastAsia"/>
          <w:lang w:eastAsia="ko-KR"/>
        </w:rPr>
        <w:t>T</w:t>
      </w:r>
      <w:r>
        <w:rPr>
          <w:lang w:eastAsia="ko-KR"/>
        </w:rPr>
        <w:t xml:space="preserve">he more conservative the more </w:t>
      </w:r>
      <w:r>
        <w:rPr>
          <w:rFonts w:hint="eastAsia"/>
          <w:lang w:eastAsia="ko-KR"/>
        </w:rPr>
        <w:t>MOP</w:t>
      </w:r>
      <w:r>
        <w:rPr>
          <w:lang w:eastAsia="ko-KR"/>
        </w:rPr>
        <w:t>P?</w:t>
      </w:r>
    </w:p>
  </w:comment>
  <w:comment w:id="72" w:author="Hyesong Ha" w:date="2020-05-26T15:39:00Z" w:initials="HH">
    <w:p w14:paraId="41127065" w14:textId="4EFC7FC2" w:rsidR="00380F03" w:rsidRDefault="00380F03">
      <w:pPr>
        <w:pStyle w:val="CommentText"/>
        <w:rPr>
          <w:lang w:eastAsia="ko-KR"/>
        </w:rPr>
      </w:pPr>
      <w:r>
        <w:rPr>
          <w:rStyle w:val="CommentReference"/>
        </w:rPr>
        <w:annotationRef/>
      </w:r>
      <w:r>
        <w:rPr>
          <w:rFonts w:hint="eastAsia"/>
          <w:lang w:eastAsia="ko-KR"/>
        </w:rPr>
        <w:t>To unders</w:t>
      </w:r>
      <w:r>
        <w:rPr>
          <w:lang w:eastAsia="ko-KR"/>
        </w:rPr>
        <w:t>tand the health care payment system in the US, it needs a table or diagram explaining each cost covered by whom in the total payment</w:t>
      </w:r>
    </w:p>
  </w:comment>
  <w:comment w:id="124" w:author="Hyesong Ha" w:date="2020-05-10T16:06:00Z" w:initials="HH">
    <w:p w14:paraId="24F14258" w14:textId="2F23AF7E" w:rsidR="00313102" w:rsidRDefault="00313102">
      <w:pPr>
        <w:pStyle w:val="CommentText"/>
        <w:rPr>
          <w:lang w:eastAsia="ko-KR"/>
        </w:rPr>
      </w:pPr>
      <w:r>
        <w:rPr>
          <w:rStyle w:val="CommentReference"/>
        </w:rPr>
        <w:annotationRef/>
      </w:r>
      <w:r>
        <w:rPr>
          <w:rFonts w:hint="eastAsia"/>
          <w:lang w:eastAsia="ko-KR"/>
        </w:rPr>
        <w:t>It</w:t>
      </w:r>
      <w:r>
        <w:rPr>
          <w:lang w:eastAsia="ko-KR"/>
        </w:rPr>
        <w:t>’s better to plot MOOP(Y) on State Ideology(X)</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1E425D" w15:done="0"/>
  <w15:commentEx w15:paraId="766A96EC" w15:done="0"/>
  <w15:commentEx w15:paraId="79B12B2E" w15:done="0"/>
  <w15:commentEx w15:paraId="41127065" w15:done="0"/>
  <w15:commentEx w15:paraId="24F142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944CD" w14:textId="77777777" w:rsidR="00B67248" w:rsidRDefault="00B67248" w:rsidP="00AD3A18">
      <w:r>
        <w:separator/>
      </w:r>
    </w:p>
  </w:endnote>
  <w:endnote w:type="continuationSeparator" w:id="0">
    <w:p w14:paraId="07133DB0" w14:textId="77777777" w:rsidR="00B67248" w:rsidRDefault="00B67248" w:rsidP="00A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8F42F" w14:textId="77777777" w:rsidR="00807CFE" w:rsidRDefault="00807CFE" w:rsidP="00AD3A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9BB69A" w14:textId="77777777" w:rsidR="00807CFE" w:rsidRDefault="00807CFE" w:rsidP="00AD3A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3CEA9" w14:textId="3211C81D" w:rsidR="00807CFE" w:rsidRDefault="00807CFE" w:rsidP="00AD3A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05D0">
      <w:rPr>
        <w:rStyle w:val="PageNumber"/>
        <w:noProof/>
      </w:rPr>
      <w:t>1</w:t>
    </w:r>
    <w:r>
      <w:rPr>
        <w:rStyle w:val="PageNumber"/>
      </w:rPr>
      <w:fldChar w:fldCharType="end"/>
    </w:r>
  </w:p>
  <w:p w14:paraId="7624E721" w14:textId="77777777" w:rsidR="00807CFE" w:rsidRDefault="00807CFE" w:rsidP="00AD3A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95CD4" w14:textId="77777777" w:rsidR="00B67248" w:rsidRDefault="00B67248" w:rsidP="00AD3A18">
      <w:r>
        <w:separator/>
      </w:r>
    </w:p>
  </w:footnote>
  <w:footnote w:type="continuationSeparator" w:id="0">
    <w:p w14:paraId="217C2C2E" w14:textId="77777777" w:rsidR="00B67248" w:rsidRDefault="00B67248" w:rsidP="00AD3A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ADD"/>
    <w:multiLevelType w:val="hybridMultilevel"/>
    <w:tmpl w:val="5060ED26"/>
    <w:lvl w:ilvl="0" w:tplc="AF76C9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92C0847"/>
    <w:multiLevelType w:val="hybridMultilevel"/>
    <w:tmpl w:val="9126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82EB2"/>
    <w:multiLevelType w:val="hybridMultilevel"/>
    <w:tmpl w:val="CC9C26DE"/>
    <w:lvl w:ilvl="0" w:tplc="E37C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esong Ha">
    <w15:presenceInfo w15:providerId="Windows Live" w15:userId="5e88a9a54c5017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9D"/>
    <w:rsid w:val="00006A3A"/>
    <w:rsid w:val="00014FCD"/>
    <w:rsid w:val="0004249C"/>
    <w:rsid w:val="000738E4"/>
    <w:rsid w:val="00081828"/>
    <w:rsid w:val="000B29B5"/>
    <w:rsid w:val="000C7397"/>
    <w:rsid w:val="000E1C6E"/>
    <w:rsid w:val="000E561B"/>
    <w:rsid w:val="0012066C"/>
    <w:rsid w:val="001212BF"/>
    <w:rsid w:val="00123479"/>
    <w:rsid w:val="001261EE"/>
    <w:rsid w:val="001265F5"/>
    <w:rsid w:val="00143F4C"/>
    <w:rsid w:val="00154F21"/>
    <w:rsid w:val="00170498"/>
    <w:rsid w:val="00181D32"/>
    <w:rsid w:val="0018426D"/>
    <w:rsid w:val="00184445"/>
    <w:rsid w:val="001930DF"/>
    <w:rsid w:val="00194EA7"/>
    <w:rsid w:val="001A09D5"/>
    <w:rsid w:val="001A229A"/>
    <w:rsid w:val="001B0FC8"/>
    <w:rsid w:val="001B1A5A"/>
    <w:rsid w:val="001B49B0"/>
    <w:rsid w:val="001B6F05"/>
    <w:rsid w:val="001E1B7A"/>
    <w:rsid w:val="001E5699"/>
    <w:rsid w:val="00212400"/>
    <w:rsid w:val="0021548F"/>
    <w:rsid w:val="00217274"/>
    <w:rsid w:val="002203DA"/>
    <w:rsid w:val="00230A58"/>
    <w:rsid w:val="00235106"/>
    <w:rsid w:val="002578DB"/>
    <w:rsid w:val="00286A4F"/>
    <w:rsid w:val="00290C4E"/>
    <w:rsid w:val="00290F84"/>
    <w:rsid w:val="00292711"/>
    <w:rsid w:val="002A5051"/>
    <w:rsid w:val="002B0B18"/>
    <w:rsid w:val="002C79C2"/>
    <w:rsid w:val="002D0148"/>
    <w:rsid w:val="002D5DF7"/>
    <w:rsid w:val="002E639D"/>
    <w:rsid w:val="002F2F89"/>
    <w:rsid w:val="002F5A76"/>
    <w:rsid w:val="002F71A2"/>
    <w:rsid w:val="00312092"/>
    <w:rsid w:val="00312EAF"/>
    <w:rsid w:val="00313102"/>
    <w:rsid w:val="003179D5"/>
    <w:rsid w:val="003352FF"/>
    <w:rsid w:val="00337559"/>
    <w:rsid w:val="0034277B"/>
    <w:rsid w:val="003510C5"/>
    <w:rsid w:val="0037175C"/>
    <w:rsid w:val="003746D7"/>
    <w:rsid w:val="00376D71"/>
    <w:rsid w:val="003771B5"/>
    <w:rsid w:val="00380A4D"/>
    <w:rsid w:val="00380F03"/>
    <w:rsid w:val="00393B7A"/>
    <w:rsid w:val="003B47D8"/>
    <w:rsid w:val="003B59AF"/>
    <w:rsid w:val="003C0074"/>
    <w:rsid w:val="003C4FD1"/>
    <w:rsid w:val="003C63A5"/>
    <w:rsid w:val="003D060C"/>
    <w:rsid w:val="00402BEB"/>
    <w:rsid w:val="00403ECA"/>
    <w:rsid w:val="00412FE2"/>
    <w:rsid w:val="004234DC"/>
    <w:rsid w:val="00423EDB"/>
    <w:rsid w:val="00424089"/>
    <w:rsid w:val="0043070B"/>
    <w:rsid w:val="004448F7"/>
    <w:rsid w:val="004454CD"/>
    <w:rsid w:val="0045002F"/>
    <w:rsid w:val="004651AA"/>
    <w:rsid w:val="00467644"/>
    <w:rsid w:val="00476942"/>
    <w:rsid w:val="00480233"/>
    <w:rsid w:val="00493250"/>
    <w:rsid w:val="00494E10"/>
    <w:rsid w:val="004A40A7"/>
    <w:rsid w:val="004C5BCB"/>
    <w:rsid w:val="004D4E05"/>
    <w:rsid w:val="00507E90"/>
    <w:rsid w:val="0051290E"/>
    <w:rsid w:val="005623EE"/>
    <w:rsid w:val="00563400"/>
    <w:rsid w:val="005657AC"/>
    <w:rsid w:val="00566CE4"/>
    <w:rsid w:val="0058428A"/>
    <w:rsid w:val="00593675"/>
    <w:rsid w:val="0059414F"/>
    <w:rsid w:val="005B5B01"/>
    <w:rsid w:val="005E2111"/>
    <w:rsid w:val="005E523D"/>
    <w:rsid w:val="005E5984"/>
    <w:rsid w:val="005F48F3"/>
    <w:rsid w:val="005F5B0C"/>
    <w:rsid w:val="0060546A"/>
    <w:rsid w:val="00607F5D"/>
    <w:rsid w:val="00635E24"/>
    <w:rsid w:val="00643075"/>
    <w:rsid w:val="00646E63"/>
    <w:rsid w:val="006534D9"/>
    <w:rsid w:val="00662897"/>
    <w:rsid w:val="0067230E"/>
    <w:rsid w:val="006817C6"/>
    <w:rsid w:val="006840CB"/>
    <w:rsid w:val="006923F2"/>
    <w:rsid w:val="006B25EB"/>
    <w:rsid w:val="006D289E"/>
    <w:rsid w:val="006F044A"/>
    <w:rsid w:val="00702759"/>
    <w:rsid w:val="0071013B"/>
    <w:rsid w:val="007202A7"/>
    <w:rsid w:val="00725F6B"/>
    <w:rsid w:val="007266B0"/>
    <w:rsid w:val="00752A99"/>
    <w:rsid w:val="00777A12"/>
    <w:rsid w:val="00796EAB"/>
    <w:rsid w:val="00797A27"/>
    <w:rsid w:val="007A2786"/>
    <w:rsid w:val="007A55D2"/>
    <w:rsid w:val="007D4193"/>
    <w:rsid w:val="007D48D5"/>
    <w:rsid w:val="007D5CA2"/>
    <w:rsid w:val="007D62BB"/>
    <w:rsid w:val="007E4FC3"/>
    <w:rsid w:val="007F0F1E"/>
    <w:rsid w:val="007F1FB8"/>
    <w:rsid w:val="00803A68"/>
    <w:rsid w:val="00804262"/>
    <w:rsid w:val="00807CFE"/>
    <w:rsid w:val="00825017"/>
    <w:rsid w:val="00834C44"/>
    <w:rsid w:val="00837BBC"/>
    <w:rsid w:val="00851EB1"/>
    <w:rsid w:val="00856DE0"/>
    <w:rsid w:val="00857A0B"/>
    <w:rsid w:val="008668AC"/>
    <w:rsid w:val="00873D29"/>
    <w:rsid w:val="00875584"/>
    <w:rsid w:val="00884567"/>
    <w:rsid w:val="00894304"/>
    <w:rsid w:val="0089746C"/>
    <w:rsid w:val="008A41CA"/>
    <w:rsid w:val="008B0C26"/>
    <w:rsid w:val="008B5C6E"/>
    <w:rsid w:val="008E7502"/>
    <w:rsid w:val="009201D2"/>
    <w:rsid w:val="009413FC"/>
    <w:rsid w:val="009507FB"/>
    <w:rsid w:val="00962008"/>
    <w:rsid w:val="0096722B"/>
    <w:rsid w:val="00967FB8"/>
    <w:rsid w:val="009A7EEF"/>
    <w:rsid w:val="009D5120"/>
    <w:rsid w:val="009E705C"/>
    <w:rsid w:val="00A06E39"/>
    <w:rsid w:val="00A07026"/>
    <w:rsid w:val="00A22AD2"/>
    <w:rsid w:val="00A261B1"/>
    <w:rsid w:val="00A27F78"/>
    <w:rsid w:val="00A36AE6"/>
    <w:rsid w:val="00A527DF"/>
    <w:rsid w:val="00A67AB3"/>
    <w:rsid w:val="00A7781E"/>
    <w:rsid w:val="00A93E15"/>
    <w:rsid w:val="00AA1DE4"/>
    <w:rsid w:val="00AB437B"/>
    <w:rsid w:val="00AC0FBF"/>
    <w:rsid w:val="00AD3A18"/>
    <w:rsid w:val="00AD4709"/>
    <w:rsid w:val="00AF37B9"/>
    <w:rsid w:val="00B105D0"/>
    <w:rsid w:val="00B325CA"/>
    <w:rsid w:val="00B3292F"/>
    <w:rsid w:val="00B33AA7"/>
    <w:rsid w:val="00B33F64"/>
    <w:rsid w:val="00B4044B"/>
    <w:rsid w:val="00B465D3"/>
    <w:rsid w:val="00B644F2"/>
    <w:rsid w:val="00B67248"/>
    <w:rsid w:val="00B76608"/>
    <w:rsid w:val="00B85A5C"/>
    <w:rsid w:val="00B87B7F"/>
    <w:rsid w:val="00BC184A"/>
    <w:rsid w:val="00BD414B"/>
    <w:rsid w:val="00C25F91"/>
    <w:rsid w:val="00C41B46"/>
    <w:rsid w:val="00C470CA"/>
    <w:rsid w:val="00C47190"/>
    <w:rsid w:val="00C93764"/>
    <w:rsid w:val="00C97B81"/>
    <w:rsid w:val="00CB12CD"/>
    <w:rsid w:val="00CB7637"/>
    <w:rsid w:val="00CD2860"/>
    <w:rsid w:val="00CE2910"/>
    <w:rsid w:val="00CF05E6"/>
    <w:rsid w:val="00D075A3"/>
    <w:rsid w:val="00D23142"/>
    <w:rsid w:val="00D7141A"/>
    <w:rsid w:val="00D80B3A"/>
    <w:rsid w:val="00D833D2"/>
    <w:rsid w:val="00D86F85"/>
    <w:rsid w:val="00D95932"/>
    <w:rsid w:val="00DA4760"/>
    <w:rsid w:val="00DA6EEB"/>
    <w:rsid w:val="00DA6EFD"/>
    <w:rsid w:val="00DB01F5"/>
    <w:rsid w:val="00DD1363"/>
    <w:rsid w:val="00DE3389"/>
    <w:rsid w:val="00E07EDC"/>
    <w:rsid w:val="00E07F57"/>
    <w:rsid w:val="00E15DE1"/>
    <w:rsid w:val="00E17D93"/>
    <w:rsid w:val="00E221C1"/>
    <w:rsid w:val="00E243E2"/>
    <w:rsid w:val="00E33ED4"/>
    <w:rsid w:val="00E36B1D"/>
    <w:rsid w:val="00E471E6"/>
    <w:rsid w:val="00E476C3"/>
    <w:rsid w:val="00E54D43"/>
    <w:rsid w:val="00E553CF"/>
    <w:rsid w:val="00E559BC"/>
    <w:rsid w:val="00E64DA8"/>
    <w:rsid w:val="00E702B1"/>
    <w:rsid w:val="00E73E43"/>
    <w:rsid w:val="00E75EDE"/>
    <w:rsid w:val="00EB09D8"/>
    <w:rsid w:val="00EB6548"/>
    <w:rsid w:val="00EC51E6"/>
    <w:rsid w:val="00ED637C"/>
    <w:rsid w:val="00EE490C"/>
    <w:rsid w:val="00EE4BD5"/>
    <w:rsid w:val="00EE6C6F"/>
    <w:rsid w:val="00EE757A"/>
    <w:rsid w:val="00EF0E36"/>
    <w:rsid w:val="00EF7CD1"/>
    <w:rsid w:val="00F208BB"/>
    <w:rsid w:val="00F4514B"/>
    <w:rsid w:val="00F45D2F"/>
    <w:rsid w:val="00F62D47"/>
    <w:rsid w:val="00F702D5"/>
    <w:rsid w:val="00F71522"/>
    <w:rsid w:val="00F80D0F"/>
    <w:rsid w:val="00F81328"/>
    <w:rsid w:val="00FA0CD8"/>
    <w:rsid w:val="00FA4554"/>
    <w:rsid w:val="00FB0566"/>
    <w:rsid w:val="00FB19CB"/>
    <w:rsid w:val="00FC2B74"/>
    <w:rsid w:val="00FD3B5A"/>
    <w:rsid w:val="00FE749A"/>
    <w:rsid w:val="00FF163C"/>
    <w:rsid w:val="00FF5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7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pp">
    <w:name w:val="gspp"/>
    <w:basedOn w:val="Normal"/>
    <w:qFormat/>
    <w:rsid w:val="009413FC"/>
    <w:pPr>
      <w:spacing w:before="120" w:after="120" w:line="360" w:lineRule="auto"/>
      <w:jc w:val="both"/>
    </w:pPr>
    <w:rPr>
      <w:rFonts w:ascii="Arial" w:eastAsia="Times New Roman" w:hAnsi="Arial" w:cs="Arial"/>
      <w:color w:val="222222"/>
      <w:sz w:val="20"/>
      <w:szCs w:val="20"/>
      <w:shd w:val="clear" w:color="auto" w:fill="FFFFFF"/>
    </w:rPr>
  </w:style>
  <w:style w:type="character" w:styleId="Hyperlink">
    <w:name w:val="Hyperlink"/>
    <w:basedOn w:val="DefaultParagraphFont"/>
    <w:uiPriority w:val="99"/>
    <w:unhideWhenUsed/>
    <w:rsid w:val="00F45D2F"/>
    <w:rPr>
      <w:color w:val="0563C1" w:themeColor="hyperlink"/>
      <w:u w:val="single"/>
    </w:rPr>
  </w:style>
  <w:style w:type="paragraph" w:styleId="Footer">
    <w:name w:val="footer"/>
    <w:basedOn w:val="Normal"/>
    <w:link w:val="FooterChar"/>
    <w:uiPriority w:val="99"/>
    <w:unhideWhenUsed/>
    <w:rsid w:val="00AD3A18"/>
    <w:pPr>
      <w:tabs>
        <w:tab w:val="center" w:pos="4680"/>
        <w:tab w:val="right" w:pos="9360"/>
      </w:tabs>
    </w:pPr>
  </w:style>
  <w:style w:type="character" w:customStyle="1" w:styleId="FooterChar">
    <w:name w:val="Footer Char"/>
    <w:basedOn w:val="DefaultParagraphFont"/>
    <w:link w:val="Footer"/>
    <w:uiPriority w:val="99"/>
    <w:rsid w:val="00AD3A18"/>
  </w:style>
  <w:style w:type="character" w:styleId="PageNumber">
    <w:name w:val="page number"/>
    <w:basedOn w:val="DefaultParagraphFont"/>
    <w:uiPriority w:val="99"/>
    <w:semiHidden/>
    <w:unhideWhenUsed/>
    <w:rsid w:val="00AD3A18"/>
  </w:style>
  <w:style w:type="character" w:styleId="FollowedHyperlink">
    <w:name w:val="FollowedHyperlink"/>
    <w:basedOn w:val="DefaultParagraphFont"/>
    <w:uiPriority w:val="99"/>
    <w:semiHidden/>
    <w:unhideWhenUsed/>
    <w:rsid w:val="003B59AF"/>
    <w:rPr>
      <w:color w:val="954F72" w:themeColor="followedHyperlink"/>
      <w:u w:val="single"/>
    </w:rPr>
  </w:style>
  <w:style w:type="character" w:styleId="PlaceholderText">
    <w:name w:val="Placeholder Text"/>
    <w:basedOn w:val="DefaultParagraphFont"/>
    <w:uiPriority w:val="99"/>
    <w:semiHidden/>
    <w:rsid w:val="006F044A"/>
    <w:rPr>
      <w:color w:val="808080"/>
    </w:rPr>
  </w:style>
  <w:style w:type="table" w:styleId="PlainTable2">
    <w:name w:val="Plain Table 2"/>
    <w:basedOn w:val="TableNormal"/>
    <w:uiPriority w:val="42"/>
    <w:rsid w:val="00807CF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33F6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33F64"/>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313102"/>
    <w:rPr>
      <w:sz w:val="18"/>
      <w:szCs w:val="18"/>
    </w:rPr>
  </w:style>
  <w:style w:type="paragraph" w:styleId="CommentText">
    <w:name w:val="annotation text"/>
    <w:basedOn w:val="Normal"/>
    <w:link w:val="CommentTextChar"/>
    <w:uiPriority w:val="99"/>
    <w:semiHidden/>
    <w:unhideWhenUsed/>
    <w:rsid w:val="00313102"/>
  </w:style>
  <w:style w:type="character" w:customStyle="1" w:styleId="CommentTextChar">
    <w:name w:val="Comment Text Char"/>
    <w:basedOn w:val="DefaultParagraphFont"/>
    <w:link w:val="CommentText"/>
    <w:uiPriority w:val="99"/>
    <w:semiHidden/>
    <w:rsid w:val="00313102"/>
  </w:style>
  <w:style w:type="paragraph" w:styleId="CommentSubject">
    <w:name w:val="annotation subject"/>
    <w:basedOn w:val="CommentText"/>
    <w:next w:val="CommentText"/>
    <w:link w:val="CommentSubjectChar"/>
    <w:uiPriority w:val="99"/>
    <w:semiHidden/>
    <w:unhideWhenUsed/>
    <w:rsid w:val="00313102"/>
    <w:rPr>
      <w:b/>
      <w:bCs/>
    </w:rPr>
  </w:style>
  <w:style w:type="character" w:customStyle="1" w:styleId="CommentSubjectChar">
    <w:name w:val="Comment Subject Char"/>
    <w:basedOn w:val="CommentTextChar"/>
    <w:link w:val="CommentSubject"/>
    <w:uiPriority w:val="99"/>
    <w:semiHidden/>
    <w:rsid w:val="00313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0640">
      <w:bodyDiv w:val="1"/>
      <w:marLeft w:val="0"/>
      <w:marRight w:val="0"/>
      <w:marTop w:val="0"/>
      <w:marBottom w:val="0"/>
      <w:divBdr>
        <w:top w:val="none" w:sz="0" w:space="0" w:color="auto"/>
        <w:left w:val="none" w:sz="0" w:space="0" w:color="auto"/>
        <w:bottom w:val="none" w:sz="0" w:space="0" w:color="auto"/>
        <w:right w:val="none" w:sz="0" w:space="0" w:color="auto"/>
      </w:divBdr>
    </w:div>
    <w:div w:id="171728558">
      <w:bodyDiv w:val="1"/>
      <w:marLeft w:val="0"/>
      <w:marRight w:val="0"/>
      <w:marTop w:val="0"/>
      <w:marBottom w:val="0"/>
      <w:divBdr>
        <w:top w:val="none" w:sz="0" w:space="0" w:color="auto"/>
        <w:left w:val="none" w:sz="0" w:space="0" w:color="auto"/>
        <w:bottom w:val="none" w:sz="0" w:space="0" w:color="auto"/>
        <w:right w:val="none" w:sz="0" w:space="0" w:color="auto"/>
      </w:divBdr>
    </w:div>
    <w:div w:id="226963363">
      <w:bodyDiv w:val="1"/>
      <w:marLeft w:val="0"/>
      <w:marRight w:val="0"/>
      <w:marTop w:val="0"/>
      <w:marBottom w:val="0"/>
      <w:divBdr>
        <w:top w:val="none" w:sz="0" w:space="0" w:color="auto"/>
        <w:left w:val="none" w:sz="0" w:space="0" w:color="auto"/>
        <w:bottom w:val="none" w:sz="0" w:space="0" w:color="auto"/>
        <w:right w:val="none" w:sz="0" w:space="0" w:color="auto"/>
      </w:divBdr>
    </w:div>
    <w:div w:id="250823047">
      <w:bodyDiv w:val="1"/>
      <w:marLeft w:val="0"/>
      <w:marRight w:val="0"/>
      <w:marTop w:val="0"/>
      <w:marBottom w:val="0"/>
      <w:divBdr>
        <w:top w:val="none" w:sz="0" w:space="0" w:color="auto"/>
        <w:left w:val="none" w:sz="0" w:space="0" w:color="auto"/>
        <w:bottom w:val="none" w:sz="0" w:space="0" w:color="auto"/>
        <w:right w:val="none" w:sz="0" w:space="0" w:color="auto"/>
      </w:divBdr>
    </w:div>
    <w:div w:id="403261011">
      <w:bodyDiv w:val="1"/>
      <w:marLeft w:val="0"/>
      <w:marRight w:val="0"/>
      <w:marTop w:val="0"/>
      <w:marBottom w:val="0"/>
      <w:divBdr>
        <w:top w:val="none" w:sz="0" w:space="0" w:color="auto"/>
        <w:left w:val="none" w:sz="0" w:space="0" w:color="auto"/>
        <w:bottom w:val="none" w:sz="0" w:space="0" w:color="auto"/>
        <w:right w:val="none" w:sz="0" w:space="0" w:color="auto"/>
      </w:divBdr>
    </w:div>
    <w:div w:id="416245666">
      <w:bodyDiv w:val="1"/>
      <w:marLeft w:val="0"/>
      <w:marRight w:val="0"/>
      <w:marTop w:val="0"/>
      <w:marBottom w:val="0"/>
      <w:divBdr>
        <w:top w:val="none" w:sz="0" w:space="0" w:color="auto"/>
        <w:left w:val="none" w:sz="0" w:space="0" w:color="auto"/>
        <w:bottom w:val="none" w:sz="0" w:space="0" w:color="auto"/>
        <w:right w:val="none" w:sz="0" w:space="0" w:color="auto"/>
      </w:divBdr>
    </w:div>
    <w:div w:id="528565202">
      <w:bodyDiv w:val="1"/>
      <w:marLeft w:val="0"/>
      <w:marRight w:val="0"/>
      <w:marTop w:val="0"/>
      <w:marBottom w:val="0"/>
      <w:divBdr>
        <w:top w:val="none" w:sz="0" w:space="0" w:color="auto"/>
        <w:left w:val="none" w:sz="0" w:space="0" w:color="auto"/>
        <w:bottom w:val="none" w:sz="0" w:space="0" w:color="auto"/>
        <w:right w:val="none" w:sz="0" w:space="0" w:color="auto"/>
      </w:divBdr>
    </w:div>
    <w:div w:id="619803601">
      <w:bodyDiv w:val="1"/>
      <w:marLeft w:val="0"/>
      <w:marRight w:val="0"/>
      <w:marTop w:val="0"/>
      <w:marBottom w:val="0"/>
      <w:divBdr>
        <w:top w:val="none" w:sz="0" w:space="0" w:color="auto"/>
        <w:left w:val="none" w:sz="0" w:space="0" w:color="auto"/>
        <w:bottom w:val="none" w:sz="0" w:space="0" w:color="auto"/>
        <w:right w:val="none" w:sz="0" w:space="0" w:color="auto"/>
      </w:divBdr>
    </w:div>
    <w:div w:id="787314304">
      <w:bodyDiv w:val="1"/>
      <w:marLeft w:val="0"/>
      <w:marRight w:val="0"/>
      <w:marTop w:val="0"/>
      <w:marBottom w:val="0"/>
      <w:divBdr>
        <w:top w:val="none" w:sz="0" w:space="0" w:color="auto"/>
        <w:left w:val="none" w:sz="0" w:space="0" w:color="auto"/>
        <w:bottom w:val="none" w:sz="0" w:space="0" w:color="auto"/>
        <w:right w:val="none" w:sz="0" w:space="0" w:color="auto"/>
      </w:divBdr>
    </w:div>
    <w:div w:id="842470248">
      <w:bodyDiv w:val="1"/>
      <w:marLeft w:val="0"/>
      <w:marRight w:val="0"/>
      <w:marTop w:val="0"/>
      <w:marBottom w:val="0"/>
      <w:divBdr>
        <w:top w:val="none" w:sz="0" w:space="0" w:color="auto"/>
        <w:left w:val="none" w:sz="0" w:space="0" w:color="auto"/>
        <w:bottom w:val="none" w:sz="0" w:space="0" w:color="auto"/>
        <w:right w:val="none" w:sz="0" w:space="0" w:color="auto"/>
      </w:divBdr>
    </w:div>
    <w:div w:id="846751390">
      <w:bodyDiv w:val="1"/>
      <w:marLeft w:val="0"/>
      <w:marRight w:val="0"/>
      <w:marTop w:val="0"/>
      <w:marBottom w:val="0"/>
      <w:divBdr>
        <w:top w:val="none" w:sz="0" w:space="0" w:color="auto"/>
        <w:left w:val="none" w:sz="0" w:space="0" w:color="auto"/>
        <w:bottom w:val="none" w:sz="0" w:space="0" w:color="auto"/>
        <w:right w:val="none" w:sz="0" w:space="0" w:color="auto"/>
      </w:divBdr>
    </w:div>
    <w:div w:id="911738371">
      <w:bodyDiv w:val="1"/>
      <w:marLeft w:val="0"/>
      <w:marRight w:val="0"/>
      <w:marTop w:val="0"/>
      <w:marBottom w:val="0"/>
      <w:divBdr>
        <w:top w:val="none" w:sz="0" w:space="0" w:color="auto"/>
        <w:left w:val="none" w:sz="0" w:space="0" w:color="auto"/>
        <w:bottom w:val="none" w:sz="0" w:space="0" w:color="auto"/>
        <w:right w:val="none" w:sz="0" w:space="0" w:color="auto"/>
      </w:divBdr>
    </w:div>
    <w:div w:id="967665508">
      <w:bodyDiv w:val="1"/>
      <w:marLeft w:val="0"/>
      <w:marRight w:val="0"/>
      <w:marTop w:val="0"/>
      <w:marBottom w:val="0"/>
      <w:divBdr>
        <w:top w:val="none" w:sz="0" w:space="0" w:color="auto"/>
        <w:left w:val="none" w:sz="0" w:space="0" w:color="auto"/>
        <w:bottom w:val="none" w:sz="0" w:space="0" w:color="auto"/>
        <w:right w:val="none" w:sz="0" w:space="0" w:color="auto"/>
      </w:divBdr>
    </w:div>
    <w:div w:id="1173036137">
      <w:bodyDiv w:val="1"/>
      <w:marLeft w:val="0"/>
      <w:marRight w:val="0"/>
      <w:marTop w:val="0"/>
      <w:marBottom w:val="0"/>
      <w:divBdr>
        <w:top w:val="none" w:sz="0" w:space="0" w:color="auto"/>
        <w:left w:val="none" w:sz="0" w:space="0" w:color="auto"/>
        <w:bottom w:val="none" w:sz="0" w:space="0" w:color="auto"/>
        <w:right w:val="none" w:sz="0" w:space="0" w:color="auto"/>
      </w:divBdr>
    </w:div>
    <w:div w:id="1222518502">
      <w:bodyDiv w:val="1"/>
      <w:marLeft w:val="0"/>
      <w:marRight w:val="0"/>
      <w:marTop w:val="0"/>
      <w:marBottom w:val="0"/>
      <w:divBdr>
        <w:top w:val="none" w:sz="0" w:space="0" w:color="auto"/>
        <w:left w:val="none" w:sz="0" w:space="0" w:color="auto"/>
        <w:bottom w:val="none" w:sz="0" w:space="0" w:color="auto"/>
        <w:right w:val="none" w:sz="0" w:space="0" w:color="auto"/>
      </w:divBdr>
    </w:div>
    <w:div w:id="1234779915">
      <w:bodyDiv w:val="1"/>
      <w:marLeft w:val="0"/>
      <w:marRight w:val="0"/>
      <w:marTop w:val="0"/>
      <w:marBottom w:val="0"/>
      <w:divBdr>
        <w:top w:val="none" w:sz="0" w:space="0" w:color="auto"/>
        <w:left w:val="none" w:sz="0" w:space="0" w:color="auto"/>
        <w:bottom w:val="none" w:sz="0" w:space="0" w:color="auto"/>
        <w:right w:val="none" w:sz="0" w:space="0" w:color="auto"/>
      </w:divBdr>
    </w:div>
    <w:div w:id="1243836318">
      <w:bodyDiv w:val="1"/>
      <w:marLeft w:val="0"/>
      <w:marRight w:val="0"/>
      <w:marTop w:val="0"/>
      <w:marBottom w:val="0"/>
      <w:divBdr>
        <w:top w:val="none" w:sz="0" w:space="0" w:color="auto"/>
        <w:left w:val="none" w:sz="0" w:space="0" w:color="auto"/>
        <w:bottom w:val="none" w:sz="0" w:space="0" w:color="auto"/>
        <w:right w:val="none" w:sz="0" w:space="0" w:color="auto"/>
      </w:divBdr>
    </w:div>
    <w:div w:id="1272396861">
      <w:bodyDiv w:val="1"/>
      <w:marLeft w:val="0"/>
      <w:marRight w:val="0"/>
      <w:marTop w:val="0"/>
      <w:marBottom w:val="0"/>
      <w:divBdr>
        <w:top w:val="none" w:sz="0" w:space="0" w:color="auto"/>
        <w:left w:val="none" w:sz="0" w:space="0" w:color="auto"/>
        <w:bottom w:val="none" w:sz="0" w:space="0" w:color="auto"/>
        <w:right w:val="none" w:sz="0" w:space="0" w:color="auto"/>
      </w:divBdr>
    </w:div>
    <w:div w:id="1352025101">
      <w:bodyDiv w:val="1"/>
      <w:marLeft w:val="0"/>
      <w:marRight w:val="0"/>
      <w:marTop w:val="0"/>
      <w:marBottom w:val="0"/>
      <w:divBdr>
        <w:top w:val="none" w:sz="0" w:space="0" w:color="auto"/>
        <w:left w:val="none" w:sz="0" w:space="0" w:color="auto"/>
        <w:bottom w:val="none" w:sz="0" w:space="0" w:color="auto"/>
        <w:right w:val="none" w:sz="0" w:space="0" w:color="auto"/>
      </w:divBdr>
    </w:div>
    <w:div w:id="1387952148">
      <w:bodyDiv w:val="1"/>
      <w:marLeft w:val="0"/>
      <w:marRight w:val="0"/>
      <w:marTop w:val="0"/>
      <w:marBottom w:val="0"/>
      <w:divBdr>
        <w:top w:val="none" w:sz="0" w:space="0" w:color="auto"/>
        <w:left w:val="none" w:sz="0" w:space="0" w:color="auto"/>
        <w:bottom w:val="none" w:sz="0" w:space="0" w:color="auto"/>
        <w:right w:val="none" w:sz="0" w:space="0" w:color="auto"/>
      </w:divBdr>
    </w:div>
    <w:div w:id="1424036388">
      <w:bodyDiv w:val="1"/>
      <w:marLeft w:val="0"/>
      <w:marRight w:val="0"/>
      <w:marTop w:val="0"/>
      <w:marBottom w:val="0"/>
      <w:divBdr>
        <w:top w:val="none" w:sz="0" w:space="0" w:color="auto"/>
        <w:left w:val="none" w:sz="0" w:space="0" w:color="auto"/>
        <w:bottom w:val="none" w:sz="0" w:space="0" w:color="auto"/>
        <w:right w:val="none" w:sz="0" w:space="0" w:color="auto"/>
      </w:divBdr>
    </w:div>
    <w:div w:id="1467965292">
      <w:bodyDiv w:val="1"/>
      <w:marLeft w:val="0"/>
      <w:marRight w:val="0"/>
      <w:marTop w:val="0"/>
      <w:marBottom w:val="0"/>
      <w:divBdr>
        <w:top w:val="none" w:sz="0" w:space="0" w:color="auto"/>
        <w:left w:val="none" w:sz="0" w:space="0" w:color="auto"/>
        <w:bottom w:val="none" w:sz="0" w:space="0" w:color="auto"/>
        <w:right w:val="none" w:sz="0" w:space="0" w:color="auto"/>
      </w:divBdr>
    </w:div>
    <w:div w:id="1536385142">
      <w:bodyDiv w:val="1"/>
      <w:marLeft w:val="0"/>
      <w:marRight w:val="0"/>
      <w:marTop w:val="0"/>
      <w:marBottom w:val="0"/>
      <w:divBdr>
        <w:top w:val="none" w:sz="0" w:space="0" w:color="auto"/>
        <w:left w:val="none" w:sz="0" w:space="0" w:color="auto"/>
        <w:bottom w:val="none" w:sz="0" w:space="0" w:color="auto"/>
        <w:right w:val="none" w:sz="0" w:space="0" w:color="auto"/>
      </w:divBdr>
    </w:div>
    <w:div w:id="1617828299">
      <w:bodyDiv w:val="1"/>
      <w:marLeft w:val="0"/>
      <w:marRight w:val="0"/>
      <w:marTop w:val="0"/>
      <w:marBottom w:val="0"/>
      <w:divBdr>
        <w:top w:val="none" w:sz="0" w:space="0" w:color="auto"/>
        <w:left w:val="none" w:sz="0" w:space="0" w:color="auto"/>
        <w:bottom w:val="none" w:sz="0" w:space="0" w:color="auto"/>
        <w:right w:val="none" w:sz="0" w:space="0" w:color="auto"/>
      </w:divBdr>
    </w:div>
    <w:div w:id="1666012389">
      <w:bodyDiv w:val="1"/>
      <w:marLeft w:val="0"/>
      <w:marRight w:val="0"/>
      <w:marTop w:val="0"/>
      <w:marBottom w:val="0"/>
      <w:divBdr>
        <w:top w:val="none" w:sz="0" w:space="0" w:color="auto"/>
        <w:left w:val="none" w:sz="0" w:space="0" w:color="auto"/>
        <w:bottom w:val="none" w:sz="0" w:space="0" w:color="auto"/>
        <w:right w:val="none" w:sz="0" w:space="0" w:color="auto"/>
      </w:divBdr>
    </w:div>
    <w:div w:id="1675834871">
      <w:bodyDiv w:val="1"/>
      <w:marLeft w:val="0"/>
      <w:marRight w:val="0"/>
      <w:marTop w:val="0"/>
      <w:marBottom w:val="0"/>
      <w:divBdr>
        <w:top w:val="none" w:sz="0" w:space="0" w:color="auto"/>
        <w:left w:val="none" w:sz="0" w:space="0" w:color="auto"/>
        <w:bottom w:val="none" w:sz="0" w:space="0" w:color="auto"/>
        <w:right w:val="none" w:sz="0" w:space="0" w:color="auto"/>
      </w:divBdr>
    </w:div>
    <w:div w:id="1894929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rcfording.com/state-ideology-data/" TargetMode="Externa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hyperlink" Target="https://doi.org/10.1093/heapro/dah608" TargetMode="External"/><Relationship Id="rId17" Type="http://schemas.openxmlformats.org/officeDocument/2006/relationships/hyperlink" Target="https://hiddentribes.us/"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9D285-4E19-9D4E-9713-45487FF8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2583</Words>
  <Characters>14646</Characters>
  <Application>Microsoft Macintosh Word</Application>
  <DocSecurity>0</DocSecurity>
  <Lines>375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Aikerim Orken</dc:creator>
  <cp:keywords/>
  <dc:description/>
  <cp:lastModifiedBy>Aikerim Orken</cp:lastModifiedBy>
  <cp:revision>6</cp:revision>
  <cp:lastPrinted>2020-05-08T21:38:00Z</cp:lastPrinted>
  <dcterms:created xsi:type="dcterms:W3CDTF">2020-05-10T10:26:00Z</dcterms:created>
  <dcterms:modified xsi:type="dcterms:W3CDTF">2020-06-02T04:51:00Z</dcterms:modified>
</cp:coreProperties>
</file>